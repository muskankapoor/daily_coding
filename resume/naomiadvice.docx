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64F0CF9" w:rsidR="0055218B" w:rsidRDefault="00E373A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Muskan Kapoor</w:t>
      </w:r>
    </w:p>
    <w:p w14:paraId="00000002" w14:textId="77777777" w:rsidR="0055218B" w:rsidRPr="005A79C4" w:rsidRDefault="00E373A7">
      <w:pPr>
        <w:spacing w:line="240" w:lineRule="auto"/>
        <w:jc w:val="center"/>
        <w:rPr>
          <w:rFonts w:ascii="Times New Roman" w:eastAsia="Times New Roman" w:hAnsi="Times New Roman" w:cs="Times New Roman"/>
          <w:sz w:val="20"/>
          <w:szCs w:val="20"/>
        </w:rPr>
      </w:pPr>
      <w:r w:rsidRPr="005A79C4">
        <w:rPr>
          <w:rFonts w:ascii="Times New Roman" w:eastAsia="Times New Roman" w:hAnsi="Times New Roman" w:cs="Times New Roman"/>
          <w:sz w:val="20"/>
          <w:szCs w:val="20"/>
        </w:rPr>
        <w:t xml:space="preserve"> muskankapoor016@gmail.com | 347-430-3250 ​</w:t>
      </w:r>
    </w:p>
    <w:p w14:paraId="04C622C9" w14:textId="77777777" w:rsidR="007E54AD" w:rsidRPr="005A79C4" w:rsidRDefault="00003E42" w:rsidP="007E54AD">
      <w:pPr>
        <w:jc w:val="center"/>
        <w:rPr>
          <w:rFonts w:ascii="Times New Roman" w:eastAsia="Times New Roman" w:hAnsi="Times New Roman" w:cs="Times New Roman"/>
          <w:sz w:val="20"/>
          <w:szCs w:val="20"/>
          <w:lang w:val="en-US"/>
        </w:rPr>
      </w:pPr>
      <w:hyperlink r:id="rId5" w:history="1">
        <w:r w:rsidR="007E54AD" w:rsidRPr="005A79C4">
          <w:rPr>
            <w:rStyle w:val="Hyperlink"/>
            <w:rFonts w:ascii="Times New Roman" w:eastAsia="Times New Roman" w:hAnsi="Times New Roman" w:cs="Times New Roman"/>
            <w:sz w:val="20"/>
            <w:szCs w:val="20"/>
          </w:rPr>
          <w:t>https://github.com/muskankapoor</w:t>
        </w:r>
      </w:hyperlink>
      <w:r w:rsidR="007E54AD" w:rsidRPr="005A79C4">
        <w:rPr>
          <w:rFonts w:ascii="Times New Roman" w:eastAsia="Times New Roman" w:hAnsi="Times New Roman" w:cs="Times New Roman"/>
          <w:sz w:val="20"/>
          <w:szCs w:val="20"/>
          <w:lang w:val="en-US"/>
        </w:rPr>
        <w:t xml:space="preserve"> </w:t>
      </w:r>
      <w:r w:rsidR="007E54AD" w:rsidRPr="005A79C4">
        <w:rPr>
          <w:rFonts w:ascii="Times New Roman" w:eastAsia="Times New Roman" w:hAnsi="Times New Roman" w:cs="Times New Roman"/>
          <w:sz w:val="20"/>
          <w:szCs w:val="20"/>
        </w:rPr>
        <w:t>(portfolio)</w:t>
      </w:r>
      <w:r w:rsidR="00E373A7" w:rsidRPr="005A79C4">
        <w:rPr>
          <w:rFonts w:ascii="Times New Roman" w:eastAsia="Times New Roman" w:hAnsi="Times New Roman" w:cs="Times New Roman"/>
          <w:sz w:val="20"/>
          <w:szCs w:val="20"/>
        </w:rPr>
        <w:t xml:space="preserve"> | </w:t>
      </w:r>
      <w:hyperlink r:id="rId6" w:history="1">
        <w:r w:rsidR="007E54AD" w:rsidRPr="005A79C4">
          <w:rPr>
            <w:rFonts w:ascii="Times New Roman" w:eastAsia="Times New Roman" w:hAnsi="Times New Roman" w:cs="Times New Roman"/>
            <w:color w:val="0000FF"/>
            <w:sz w:val="20"/>
            <w:szCs w:val="20"/>
            <w:u w:val="single"/>
            <w:lang w:val="en-US"/>
          </w:rPr>
          <w:t>https://www.linkedin.com/in/muskan-kapoor-266011164/</w:t>
        </w:r>
      </w:hyperlink>
    </w:p>
    <w:p w14:paraId="00000003" w14:textId="15C6C2F4" w:rsidR="0055218B" w:rsidRPr="007E54AD" w:rsidRDefault="00003E42" w:rsidP="007E54AD">
      <w:pPr>
        <w:rPr>
          <w:rFonts w:ascii="Times New Roman" w:eastAsia="Times New Roman" w:hAnsi="Times New Roman" w:cs="Times New Roman"/>
          <w:sz w:val="20"/>
          <w:szCs w:val="20"/>
          <w:lang w:val="en-US"/>
        </w:rPr>
      </w:pPr>
      <w:r>
        <w:rPr>
          <w:noProof/>
        </w:rPr>
        <w:pict w14:anchorId="54665BB1">
          <v:rect id="_x0000_i1029" alt="" style="width:525.7pt;height:.05pt;mso-width-percent:0;mso-height-percent:0;mso-width-percent:0;mso-height-percent:0" o:hralign="center" o:hrstd="t" o:hr="t" fillcolor="#a0a0a0" stroked="f"/>
        </w:pict>
      </w:r>
    </w:p>
    <w:p w14:paraId="00000004" w14:textId="38B06365" w:rsidR="0055218B" w:rsidRPr="005A79C4" w:rsidRDefault="00E373A7">
      <w:pPr>
        <w:spacing w:line="240" w:lineRule="auto"/>
        <w:rPr>
          <w:rFonts w:ascii="Times New Roman" w:eastAsia="Times New Roman" w:hAnsi="Times New Roman" w:cs="Times New Roman"/>
          <w:b/>
        </w:rPr>
      </w:pPr>
      <w:r w:rsidRPr="005A79C4">
        <w:rPr>
          <w:rFonts w:ascii="Times New Roman" w:eastAsia="Times New Roman" w:hAnsi="Times New Roman" w:cs="Times New Roman"/>
          <w:b/>
        </w:rPr>
        <w:t>Education</w:t>
      </w:r>
    </w:p>
    <w:p w14:paraId="00000005" w14:textId="21098782" w:rsidR="0055218B" w:rsidRDefault="00E7620C">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rPr>
        <w:t>City University of New Yor</w:t>
      </w:r>
      <w:r w:rsidR="0031515F">
        <w:rPr>
          <w:rFonts w:ascii="Times New Roman" w:eastAsia="Times New Roman" w:hAnsi="Times New Roman" w:cs="Times New Roman"/>
          <w:b/>
          <w:sz w:val="20"/>
          <w:szCs w:val="20"/>
        </w:rPr>
        <w:t>k</w:t>
      </w:r>
      <w:r>
        <w:rPr>
          <w:rFonts w:ascii="Times New Roman" w:eastAsia="Times New Roman" w:hAnsi="Times New Roman" w:cs="Times New Roman"/>
          <w:b/>
          <w:sz w:val="20"/>
          <w:szCs w:val="20"/>
        </w:rPr>
        <w:t xml:space="preserve"> </w:t>
      </w:r>
      <w:r w:rsidR="00E373A7">
        <w:rPr>
          <w:rFonts w:ascii="Times New Roman" w:eastAsia="Times New Roman" w:hAnsi="Times New Roman" w:cs="Times New Roman"/>
          <w:b/>
          <w:sz w:val="20"/>
          <w:szCs w:val="20"/>
        </w:rPr>
        <w:t xml:space="preserve">Hunter College, </w:t>
      </w:r>
      <w:r w:rsidR="00E373A7">
        <w:rPr>
          <w:rFonts w:ascii="Times New Roman" w:eastAsia="Times New Roman" w:hAnsi="Times New Roman" w:cs="Times New Roman"/>
          <w:sz w:val="20"/>
          <w:szCs w:val="20"/>
        </w:rPr>
        <w:t xml:space="preserve">New York City </w:t>
      </w:r>
      <w:r w:rsidR="00E373A7">
        <w:rPr>
          <w:rFonts w:ascii="Times New Roman" w:eastAsia="Times New Roman" w:hAnsi="Times New Roman" w:cs="Times New Roman"/>
          <w:sz w:val="20"/>
          <w:szCs w:val="20"/>
          <w:highlight w:val="white"/>
        </w:rPr>
        <w:tab/>
      </w:r>
      <w:r w:rsidR="00E373A7">
        <w:rPr>
          <w:rFonts w:ascii="Times New Roman" w:eastAsia="Times New Roman" w:hAnsi="Times New Roman" w:cs="Times New Roman"/>
          <w:sz w:val="20"/>
          <w:szCs w:val="20"/>
          <w:highlight w:val="white"/>
        </w:rPr>
        <w:tab/>
      </w:r>
      <w:r w:rsidR="00E373A7">
        <w:rPr>
          <w:rFonts w:ascii="Times New Roman" w:eastAsia="Times New Roman" w:hAnsi="Times New Roman" w:cs="Times New Roman"/>
          <w:sz w:val="20"/>
          <w:szCs w:val="20"/>
          <w:highlight w:val="white"/>
        </w:rPr>
        <w:tab/>
      </w:r>
      <w:r w:rsidR="00D00A01">
        <w:rPr>
          <w:rFonts w:ascii="Times New Roman" w:eastAsia="Times New Roman" w:hAnsi="Times New Roman" w:cs="Times New Roman"/>
          <w:sz w:val="20"/>
          <w:szCs w:val="20"/>
          <w:highlight w:val="white"/>
        </w:rPr>
        <w:t xml:space="preserve">             </w:t>
      </w:r>
      <w:r w:rsidR="00E373A7">
        <w:rPr>
          <w:rFonts w:ascii="Times New Roman" w:eastAsia="Times New Roman" w:hAnsi="Times New Roman" w:cs="Times New Roman"/>
          <w:sz w:val="20"/>
          <w:szCs w:val="20"/>
          <w:highlight w:val="white"/>
        </w:rPr>
        <w:t xml:space="preserve">Expected Graduation: May 2021 </w:t>
      </w:r>
    </w:p>
    <w:p w14:paraId="00000006" w14:textId="5793CC4C" w:rsidR="0055218B" w:rsidRPr="005A79C4" w:rsidRDefault="003B57F9">
      <w:pPr>
        <w:spacing w:line="240" w:lineRule="auto"/>
        <w:rPr>
          <w:rFonts w:ascii="Times New Roman" w:eastAsia="Times New Roman" w:hAnsi="Times New Roman" w:cs="Times New Roman"/>
          <w:sz w:val="18"/>
          <w:szCs w:val="18"/>
          <w:highlight w:val="white"/>
        </w:rPr>
      </w:pPr>
      <w:ins w:id="0" w:author="Naomi Press" w:date="2019-08-07T15:34:00Z">
        <w:r>
          <w:rPr>
            <w:rFonts w:ascii="Times New Roman" w:eastAsia="Times New Roman" w:hAnsi="Times New Roman" w:cs="Times New Roman"/>
            <w:sz w:val="18"/>
            <w:szCs w:val="18"/>
            <w:highlight w:val="white"/>
          </w:rPr>
          <w:t>BA,</w:t>
        </w:r>
      </w:ins>
      <w:del w:id="1" w:author="Naomi Press" w:date="2019-08-07T15:34:00Z">
        <w:r w:rsidR="00E373A7" w:rsidRPr="005A79C4" w:rsidDel="003B57F9">
          <w:rPr>
            <w:rFonts w:ascii="Times New Roman" w:eastAsia="Times New Roman" w:hAnsi="Times New Roman" w:cs="Times New Roman"/>
            <w:b/>
            <w:sz w:val="18"/>
            <w:szCs w:val="18"/>
            <w:highlight w:val="white"/>
          </w:rPr>
          <w:delText>Major</w:delText>
        </w:r>
        <w:r w:rsidR="00E373A7" w:rsidRPr="005A79C4" w:rsidDel="003B57F9">
          <w:rPr>
            <w:rFonts w:ascii="Times New Roman" w:eastAsia="Times New Roman" w:hAnsi="Times New Roman" w:cs="Times New Roman"/>
            <w:sz w:val="18"/>
            <w:szCs w:val="18"/>
            <w:highlight w:val="white"/>
          </w:rPr>
          <w:delText>:</w:delText>
        </w:r>
      </w:del>
      <w:r w:rsidR="00E373A7" w:rsidRPr="005A79C4">
        <w:rPr>
          <w:rFonts w:ascii="Times New Roman" w:eastAsia="Times New Roman" w:hAnsi="Times New Roman" w:cs="Times New Roman"/>
          <w:sz w:val="18"/>
          <w:szCs w:val="18"/>
          <w:highlight w:val="white"/>
        </w:rPr>
        <w:t xml:space="preserve"> Computer Science</w:t>
      </w:r>
      <w:del w:id="2" w:author="Naomi Press" w:date="2019-08-07T15:34:00Z">
        <w:r w:rsidR="00E373A7" w:rsidRPr="005A79C4" w:rsidDel="003B57F9">
          <w:rPr>
            <w:rFonts w:ascii="Times New Roman" w:eastAsia="Times New Roman" w:hAnsi="Times New Roman" w:cs="Times New Roman"/>
            <w:sz w:val="18"/>
            <w:szCs w:val="18"/>
            <w:highlight w:val="white"/>
          </w:rPr>
          <w:delText>, Bachelor's Degree (BA)</w:delText>
        </w:r>
      </w:del>
      <w:ins w:id="3" w:author="Naomi Press" w:date="2019-08-07T15:33:00Z">
        <w:r>
          <w:rPr>
            <w:rFonts w:ascii="Times New Roman" w:eastAsia="Times New Roman" w:hAnsi="Times New Roman" w:cs="Times New Roman"/>
            <w:sz w:val="18"/>
            <w:szCs w:val="18"/>
            <w:highlight w:val="white"/>
          </w:rPr>
          <w:tab/>
          <w:t>GPA: 3.5</w:t>
        </w:r>
      </w:ins>
    </w:p>
    <w:p w14:paraId="4278AD5A" w14:textId="529949B2" w:rsidR="003B57F9" w:rsidRPr="003B57F9" w:rsidRDefault="003B57F9">
      <w:pPr>
        <w:pStyle w:val="ListParagraph"/>
        <w:numPr>
          <w:ilvl w:val="0"/>
          <w:numId w:val="14"/>
        </w:numPr>
        <w:spacing w:line="240" w:lineRule="auto"/>
        <w:rPr>
          <w:ins w:id="4" w:author="Naomi Press" w:date="2019-08-07T15:40:00Z"/>
          <w:rFonts w:ascii="Times New Roman" w:eastAsia="Times New Roman" w:hAnsi="Times New Roman" w:cs="Times New Roman"/>
          <w:b/>
          <w:sz w:val="18"/>
          <w:szCs w:val="18"/>
          <w:rPrChange w:id="5" w:author="Naomi Press" w:date="2019-08-07T15:41:00Z">
            <w:rPr>
              <w:ins w:id="6" w:author="Naomi Press" w:date="2019-08-07T15:40:00Z"/>
            </w:rPr>
          </w:rPrChange>
        </w:rPr>
        <w:pPrChange w:id="7" w:author="Naomi Press" w:date="2019-08-07T15:41:00Z">
          <w:pPr>
            <w:spacing w:line="240" w:lineRule="auto"/>
          </w:pPr>
        </w:pPrChange>
      </w:pPr>
      <w:ins w:id="8" w:author="Naomi Press" w:date="2019-08-07T15:40:00Z">
        <w:r w:rsidRPr="003B57F9">
          <w:rPr>
            <w:rFonts w:ascii="Times New Roman" w:eastAsia="Times New Roman" w:hAnsi="Times New Roman" w:cs="Times New Roman"/>
            <w:b/>
            <w:sz w:val="18"/>
            <w:szCs w:val="18"/>
            <w:rPrChange w:id="9" w:author="Naomi Press" w:date="2019-08-07T15:41:00Z">
              <w:rPr/>
            </w:rPrChange>
          </w:rPr>
          <w:t>Daedalus Schola</w:t>
        </w:r>
      </w:ins>
      <w:ins w:id="10" w:author="Naomi Press" w:date="2019-08-07T17:51:00Z">
        <w:r w:rsidR="009131F9">
          <w:rPr>
            <w:rFonts w:ascii="Times New Roman" w:eastAsia="Times New Roman" w:hAnsi="Times New Roman" w:cs="Times New Roman"/>
            <w:b/>
            <w:sz w:val="18"/>
            <w:szCs w:val="18"/>
          </w:rPr>
          <w:t>rship for academically talented Computer Science students</w:t>
        </w:r>
      </w:ins>
    </w:p>
    <w:p w14:paraId="00000007" w14:textId="0B5F6846" w:rsidR="0055218B" w:rsidRPr="003B57F9" w:rsidRDefault="003B57F9">
      <w:pPr>
        <w:pStyle w:val="ListParagraph"/>
        <w:numPr>
          <w:ilvl w:val="0"/>
          <w:numId w:val="14"/>
        </w:numPr>
        <w:spacing w:line="240" w:lineRule="auto"/>
        <w:rPr>
          <w:rFonts w:ascii="Times New Roman" w:eastAsia="Times New Roman" w:hAnsi="Times New Roman" w:cs="Times New Roman"/>
          <w:b/>
          <w:sz w:val="18"/>
          <w:szCs w:val="18"/>
          <w:rPrChange w:id="11" w:author="Naomi Press" w:date="2019-08-07T15:41:00Z">
            <w:rPr/>
          </w:rPrChange>
        </w:rPr>
        <w:pPrChange w:id="12" w:author="Naomi Press" w:date="2019-08-07T15:41:00Z">
          <w:pPr>
            <w:spacing w:line="240" w:lineRule="auto"/>
          </w:pPr>
        </w:pPrChange>
      </w:pPr>
      <w:proofErr w:type="spellStart"/>
      <w:ins w:id="13" w:author="Naomi Press" w:date="2019-08-07T15:40:00Z">
        <w:r w:rsidRPr="003B57F9">
          <w:rPr>
            <w:rFonts w:ascii="Times New Roman" w:eastAsia="Times New Roman" w:hAnsi="Times New Roman" w:cs="Times New Roman"/>
            <w:b/>
            <w:sz w:val="18"/>
            <w:szCs w:val="18"/>
            <w:rPrChange w:id="14" w:author="Naomi Press" w:date="2019-08-07T15:41:00Z">
              <w:rPr/>
            </w:rPrChange>
          </w:rPr>
          <w:t>Janovic</w:t>
        </w:r>
        <w:proofErr w:type="spellEnd"/>
        <w:r w:rsidRPr="003B57F9">
          <w:rPr>
            <w:rFonts w:ascii="Times New Roman" w:eastAsia="Times New Roman" w:hAnsi="Times New Roman" w:cs="Times New Roman"/>
            <w:b/>
            <w:sz w:val="18"/>
            <w:szCs w:val="18"/>
            <w:rPrChange w:id="15" w:author="Naomi Press" w:date="2019-08-07T15:41:00Z">
              <w:rPr/>
            </w:rPrChange>
          </w:rPr>
          <w:t xml:space="preserve"> Schol</w:t>
        </w:r>
      </w:ins>
      <w:ins w:id="16" w:author="Naomi Press" w:date="2019-08-07T15:41:00Z">
        <w:r w:rsidRPr="003B57F9">
          <w:rPr>
            <w:rFonts w:ascii="Times New Roman" w:eastAsia="Times New Roman" w:hAnsi="Times New Roman" w:cs="Times New Roman"/>
            <w:b/>
            <w:sz w:val="18"/>
            <w:szCs w:val="18"/>
            <w:rPrChange w:id="17" w:author="Naomi Press" w:date="2019-08-07T15:41:00Z">
              <w:rPr/>
            </w:rPrChange>
          </w:rPr>
          <w:t>ar</w:t>
        </w:r>
      </w:ins>
      <w:ins w:id="18" w:author="Naomi Press" w:date="2019-08-07T17:51:00Z">
        <w:r w:rsidR="009131F9">
          <w:rPr>
            <w:rFonts w:ascii="Times New Roman" w:eastAsia="Times New Roman" w:hAnsi="Times New Roman" w:cs="Times New Roman"/>
            <w:b/>
            <w:sz w:val="18"/>
            <w:szCs w:val="18"/>
          </w:rPr>
          <w:t>s</w:t>
        </w:r>
      </w:ins>
      <w:ins w:id="19" w:author="Naomi Press" w:date="2019-08-07T17:52:00Z">
        <w:r w:rsidR="009131F9">
          <w:rPr>
            <w:rFonts w:ascii="Times New Roman" w:eastAsia="Times New Roman" w:hAnsi="Times New Roman" w:cs="Times New Roman"/>
            <w:b/>
            <w:sz w:val="18"/>
            <w:szCs w:val="18"/>
          </w:rPr>
          <w:t>hip</w:t>
        </w:r>
      </w:ins>
      <w:ins w:id="20" w:author="Naomi Press" w:date="2019-08-07T15:41:00Z">
        <w:r w:rsidRPr="003B57F9">
          <w:rPr>
            <w:rFonts w:ascii="Times New Roman" w:eastAsia="Times New Roman" w:hAnsi="Times New Roman" w:cs="Times New Roman"/>
            <w:b/>
            <w:sz w:val="18"/>
            <w:szCs w:val="18"/>
            <w:rPrChange w:id="21" w:author="Naomi Press" w:date="2019-08-07T15:41:00Z">
              <w:rPr/>
            </w:rPrChange>
          </w:rPr>
          <w:t xml:space="preserve"> </w:t>
        </w:r>
      </w:ins>
      <w:del w:id="22" w:author="Naomi Press" w:date="2019-08-07T15:41:00Z">
        <w:r w:rsidR="00E373A7" w:rsidRPr="003B57F9" w:rsidDel="003B57F9">
          <w:rPr>
            <w:rFonts w:ascii="Times New Roman" w:eastAsia="Times New Roman" w:hAnsi="Times New Roman" w:cs="Times New Roman"/>
            <w:b/>
            <w:sz w:val="18"/>
            <w:szCs w:val="18"/>
            <w:rPrChange w:id="23" w:author="Naomi Press" w:date="2019-08-07T15:41:00Z">
              <w:rPr/>
            </w:rPrChange>
          </w:rPr>
          <w:delText xml:space="preserve">Student at Hunter College’s Daedalus (Computer Science) Honors Program &amp; Janovic Scholar </w:delText>
        </w:r>
      </w:del>
    </w:p>
    <w:p w14:paraId="00000008" w14:textId="53AAEE2A" w:rsidR="0055218B" w:rsidRPr="005A79C4" w:rsidRDefault="00E373A7">
      <w:pPr>
        <w:spacing w:line="240" w:lineRule="auto"/>
        <w:rPr>
          <w:rFonts w:ascii="Times New Roman" w:eastAsia="Times New Roman" w:hAnsi="Times New Roman" w:cs="Times New Roman"/>
          <w:sz w:val="18"/>
          <w:szCs w:val="18"/>
        </w:rPr>
      </w:pPr>
      <w:del w:id="24" w:author="Naomi Press" w:date="2019-08-07T15:34:00Z">
        <w:r w:rsidRPr="005A79C4" w:rsidDel="003B57F9">
          <w:rPr>
            <w:rFonts w:ascii="Times New Roman" w:eastAsia="Times New Roman" w:hAnsi="Times New Roman" w:cs="Times New Roman"/>
            <w:b/>
            <w:sz w:val="18"/>
            <w:szCs w:val="18"/>
          </w:rPr>
          <w:delText xml:space="preserve">Current GPA: </w:delText>
        </w:r>
        <w:r w:rsidR="00DD14DD" w:rsidRPr="005A79C4" w:rsidDel="003B57F9">
          <w:rPr>
            <w:rFonts w:ascii="Times New Roman" w:eastAsia="Times New Roman" w:hAnsi="Times New Roman" w:cs="Times New Roman"/>
            <w:sz w:val="18"/>
            <w:szCs w:val="18"/>
          </w:rPr>
          <w:delText>3.5</w:delText>
        </w:r>
        <w:r w:rsidRPr="005A79C4" w:rsidDel="003B57F9">
          <w:rPr>
            <w:rFonts w:ascii="Times New Roman" w:eastAsia="Times New Roman" w:hAnsi="Times New Roman" w:cs="Times New Roman"/>
            <w:sz w:val="18"/>
            <w:szCs w:val="18"/>
          </w:rPr>
          <w:delText>/4.0</w:delText>
        </w:r>
      </w:del>
    </w:p>
    <w:p w14:paraId="45CDFECD" w14:textId="279B7C0B" w:rsidR="003454F2" w:rsidRPr="005A79C4" w:rsidRDefault="00E373A7" w:rsidP="00510DA0">
      <w:pPr>
        <w:spacing w:after="40"/>
        <w:rPr>
          <w:rFonts w:ascii="Times New Roman" w:eastAsia="Times New Roman" w:hAnsi="Times New Roman" w:cs="Times New Roman"/>
          <w:color w:val="000000" w:themeColor="text1"/>
          <w:sz w:val="18"/>
          <w:szCs w:val="18"/>
        </w:rPr>
      </w:pPr>
      <w:proofErr w:type="gramStart"/>
      <w:r w:rsidRPr="005A79C4">
        <w:rPr>
          <w:rFonts w:ascii="Times New Roman" w:eastAsia="Times New Roman" w:hAnsi="Times New Roman" w:cs="Times New Roman"/>
          <w:b/>
          <w:sz w:val="18"/>
          <w:szCs w:val="18"/>
        </w:rPr>
        <w:t>Relevant  Coursework</w:t>
      </w:r>
      <w:proofErr w:type="gramEnd"/>
      <w:r w:rsidRPr="005A79C4">
        <w:rPr>
          <w:rFonts w:ascii="Times New Roman" w:eastAsia="Times New Roman" w:hAnsi="Times New Roman" w:cs="Times New Roman"/>
          <w:b/>
          <w:sz w:val="18"/>
          <w:szCs w:val="18"/>
        </w:rPr>
        <w:t>:</w:t>
      </w:r>
      <w:r w:rsidRPr="005A79C4">
        <w:rPr>
          <w:rFonts w:ascii="Times New Roman" w:eastAsia="Times New Roman" w:hAnsi="Times New Roman" w:cs="Times New Roman"/>
          <w:sz w:val="18"/>
          <w:szCs w:val="18"/>
        </w:rPr>
        <w:t xml:space="preserve"> </w:t>
      </w:r>
      <w:r w:rsidR="00510DA0" w:rsidRPr="005A79C4">
        <w:rPr>
          <w:rFonts w:ascii="Times New Roman" w:eastAsia="Times New Roman" w:hAnsi="Times New Roman" w:cs="Times New Roman"/>
          <w:color w:val="000000" w:themeColor="text1"/>
          <w:sz w:val="18"/>
          <w:szCs w:val="18"/>
        </w:rPr>
        <w:t xml:space="preserve">Computer Architecture 2, </w:t>
      </w:r>
      <w:r w:rsidR="00510DA0" w:rsidRPr="005A79C4">
        <w:rPr>
          <w:rFonts w:ascii="Times New Roman" w:eastAsia="Times New Roman" w:hAnsi="Times New Roman" w:cs="Times New Roman"/>
          <w:color w:val="000000" w:themeColor="text1"/>
          <w:sz w:val="18"/>
          <w:szCs w:val="18"/>
          <w:shd w:val="clear" w:color="auto" w:fill="FFFFFF"/>
          <w:lang w:val="en-US"/>
        </w:rPr>
        <w:t>Analysis &amp; Design 3</w:t>
      </w:r>
      <w:r w:rsidR="00510DA0" w:rsidRPr="005A79C4">
        <w:rPr>
          <w:rFonts w:ascii="Times New Roman" w:eastAsia="Times New Roman" w:hAnsi="Times New Roman" w:cs="Times New Roman"/>
          <w:color w:val="000000" w:themeColor="text1"/>
          <w:sz w:val="18"/>
          <w:szCs w:val="18"/>
        </w:rPr>
        <w:t xml:space="preserve">, Data Structures &amp; Algorithms, Computer Architecture 1, Software Analysis and Design 1, </w:t>
      </w:r>
      <w:r w:rsidR="00510DA0" w:rsidRPr="005A79C4">
        <w:rPr>
          <w:rFonts w:ascii="Times New Roman" w:eastAsia="Times New Roman" w:hAnsi="Times New Roman" w:cs="Times New Roman"/>
          <w:color w:val="000000" w:themeColor="text1"/>
          <w:sz w:val="18"/>
          <w:szCs w:val="18"/>
          <w:shd w:val="clear" w:color="auto" w:fill="FFFFFF"/>
          <w:lang w:val="en-US"/>
        </w:rPr>
        <w:t xml:space="preserve">Applied Statistics, Calculus with </w:t>
      </w:r>
      <w:ins w:id="25" w:author="Naomi Press" w:date="2019-08-07T15:53:00Z">
        <w:r w:rsidR="00E33598">
          <w:rPr>
            <w:rFonts w:ascii="Times New Roman" w:eastAsia="Times New Roman" w:hAnsi="Times New Roman" w:cs="Times New Roman"/>
            <w:color w:val="000000" w:themeColor="text1"/>
            <w:sz w:val="18"/>
            <w:szCs w:val="18"/>
            <w:shd w:val="clear" w:color="auto" w:fill="FFFFFF"/>
            <w:lang w:val="en-US"/>
          </w:rPr>
          <w:t>A</w:t>
        </w:r>
      </w:ins>
      <w:del w:id="26" w:author="Naomi Press" w:date="2019-08-07T15:53:00Z">
        <w:r w:rsidR="00510DA0" w:rsidRPr="005A79C4" w:rsidDel="00E33598">
          <w:rPr>
            <w:rFonts w:ascii="Times New Roman" w:eastAsia="Times New Roman" w:hAnsi="Times New Roman" w:cs="Times New Roman"/>
            <w:color w:val="000000" w:themeColor="text1"/>
            <w:sz w:val="18"/>
            <w:szCs w:val="18"/>
            <w:shd w:val="clear" w:color="auto" w:fill="FFFFFF"/>
            <w:lang w:val="en-US"/>
          </w:rPr>
          <w:delText>a</w:delText>
        </w:r>
      </w:del>
      <w:r w:rsidR="00510DA0" w:rsidRPr="005A79C4">
        <w:rPr>
          <w:rFonts w:ascii="Times New Roman" w:eastAsia="Times New Roman" w:hAnsi="Times New Roman" w:cs="Times New Roman"/>
          <w:color w:val="000000" w:themeColor="text1"/>
          <w:sz w:val="18"/>
          <w:szCs w:val="18"/>
          <w:shd w:val="clear" w:color="auto" w:fill="FFFFFF"/>
          <w:lang w:val="en-US"/>
        </w:rPr>
        <w:t xml:space="preserve">nalytic </w:t>
      </w:r>
      <w:ins w:id="27" w:author="Naomi Press" w:date="2019-08-07T15:53:00Z">
        <w:r w:rsidR="00E33598">
          <w:rPr>
            <w:rFonts w:ascii="Times New Roman" w:eastAsia="Times New Roman" w:hAnsi="Times New Roman" w:cs="Times New Roman"/>
            <w:color w:val="000000" w:themeColor="text1"/>
            <w:sz w:val="18"/>
            <w:szCs w:val="18"/>
            <w:shd w:val="clear" w:color="auto" w:fill="FFFFFF"/>
            <w:lang w:val="en-US"/>
          </w:rPr>
          <w:t>G</w:t>
        </w:r>
      </w:ins>
      <w:del w:id="28" w:author="Naomi Press" w:date="2019-08-07T15:53:00Z">
        <w:r w:rsidR="00510DA0" w:rsidRPr="005A79C4" w:rsidDel="00E33598">
          <w:rPr>
            <w:rFonts w:ascii="Times New Roman" w:eastAsia="Times New Roman" w:hAnsi="Times New Roman" w:cs="Times New Roman"/>
            <w:color w:val="000000" w:themeColor="text1"/>
            <w:sz w:val="18"/>
            <w:szCs w:val="18"/>
            <w:shd w:val="clear" w:color="auto" w:fill="FFFFFF"/>
            <w:lang w:val="en-US"/>
          </w:rPr>
          <w:delText>g</w:delText>
        </w:r>
      </w:del>
      <w:r w:rsidR="00510DA0" w:rsidRPr="005A79C4">
        <w:rPr>
          <w:rFonts w:ascii="Times New Roman" w:eastAsia="Times New Roman" w:hAnsi="Times New Roman" w:cs="Times New Roman"/>
          <w:color w:val="000000" w:themeColor="text1"/>
          <w:sz w:val="18"/>
          <w:szCs w:val="18"/>
          <w:shd w:val="clear" w:color="auto" w:fill="FFFFFF"/>
          <w:lang w:val="en-US"/>
        </w:rPr>
        <w:t xml:space="preserve">eometry 2, </w:t>
      </w:r>
      <w:r w:rsidR="00510DA0" w:rsidRPr="005A79C4">
        <w:rPr>
          <w:rFonts w:ascii="Times New Roman" w:eastAsia="Times New Roman" w:hAnsi="Times New Roman" w:cs="Times New Roman"/>
          <w:color w:val="000000" w:themeColor="text1"/>
          <w:sz w:val="18"/>
          <w:szCs w:val="18"/>
        </w:rPr>
        <w:t xml:space="preserve">Discrete Structures, </w:t>
      </w:r>
      <w:r w:rsidR="00510DA0" w:rsidRPr="005A79C4">
        <w:rPr>
          <w:rFonts w:ascii="Times New Roman" w:eastAsia="Times New Roman" w:hAnsi="Times New Roman" w:cs="Times New Roman"/>
          <w:color w:val="000000" w:themeColor="text1"/>
          <w:sz w:val="18"/>
          <w:szCs w:val="18"/>
          <w:shd w:val="clear" w:color="auto" w:fill="FFFFFF"/>
          <w:lang w:val="en-US"/>
        </w:rPr>
        <w:t xml:space="preserve">Calculus with </w:t>
      </w:r>
      <w:ins w:id="29" w:author="Naomi Press" w:date="2019-08-07T15:53:00Z">
        <w:r w:rsidR="00E33598">
          <w:rPr>
            <w:rFonts w:ascii="Times New Roman" w:eastAsia="Times New Roman" w:hAnsi="Times New Roman" w:cs="Times New Roman"/>
            <w:color w:val="000000" w:themeColor="text1"/>
            <w:sz w:val="18"/>
            <w:szCs w:val="18"/>
            <w:shd w:val="clear" w:color="auto" w:fill="FFFFFF"/>
            <w:lang w:val="en-US"/>
          </w:rPr>
          <w:t>A</w:t>
        </w:r>
      </w:ins>
      <w:del w:id="30" w:author="Naomi Press" w:date="2019-08-07T15:53:00Z">
        <w:r w:rsidR="00510DA0" w:rsidRPr="005A79C4" w:rsidDel="00E33598">
          <w:rPr>
            <w:rFonts w:ascii="Times New Roman" w:eastAsia="Times New Roman" w:hAnsi="Times New Roman" w:cs="Times New Roman"/>
            <w:color w:val="000000" w:themeColor="text1"/>
            <w:sz w:val="18"/>
            <w:szCs w:val="18"/>
            <w:shd w:val="clear" w:color="auto" w:fill="FFFFFF"/>
            <w:lang w:val="en-US"/>
          </w:rPr>
          <w:delText>a</w:delText>
        </w:r>
      </w:del>
      <w:r w:rsidR="00510DA0" w:rsidRPr="005A79C4">
        <w:rPr>
          <w:rFonts w:ascii="Times New Roman" w:eastAsia="Times New Roman" w:hAnsi="Times New Roman" w:cs="Times New Roman"/>
          <w:color w:val="000000" w:themeColor="text1"/>
          <w:sz w:val="18"/>
          <w:szCs w:val="18"/>
          <w:shd w:val="clear" w:color="auto" w:fill="FFFFFF"/>
          <w:lang w:val="en-US"/>
        </w:rPr>
        <w:t xml:space="preserve">nalytic </w:t>
      </w:r>
      <w:ins w:id="31" w:author="Naomi Press" w:date="2019-08-07T15:54:00Z">
        <w:r w:rsidR="00E33598">
          <w:rPr>
            <w:rFonts w:ascii="Times New Roman" w:eastAsia="Times New Roman" w:hAnsi="Times New Roman" w:cs="Times New Roman"/>
            <w:color w:val="000000" w:themeColor="text1"/>
            <w:sz w:val="18"/>
            <w:szCs w:val="18"/>
            <w:shd w:val="clear" w:color="auto" w:fill="FFFFFF"/>
            <w:lang w:val="en-US"/>
          </w:rPr>
          <w:t>G</w:t>
        </w:r>
      </w:ins>
      <w:del w:id="32" w:author="Naomi Press" w:date="2019-08-07T15:54:00Z">
        <w:r w:rsidR="00510DA0" w:rsidRPr="005A79C4" w:rsidDel="00E33598">
          <w:rPr>
            <w:rFonts w:ascii="Times New Roman" w:eastAsia="Times New Roman" w:hAnsi="Times New Roman" w:cs="Times New Roman"/>
            <w:color w:val="000000" w:themeColor="text1"/>
            <w:sz w:val="18"/>
            <w:szCs w:val="18"/>
            <w:shd w:val="clear" w:color="auto" w:fill="FFFFFF"/>
            <w:lang w:val="en-US"/>
          </w:rPr>
          <w:delText>g</w:delText>
        </w:r>
      </w:del>
      <w:r w:rsidR="00510DA0" w:rsidRPr="005A79C4">
        <w:rPr>
          <w:rFonts w:ascii="Times New Roman" w:eastAsia="Times New Roman" w:hAnsi="Times New Roman" w:cs="Times New Roman"/>
          <w:color w:val="000000" w:themeColor="text1"/>
          <w:sz w:val="18"/>
          <w:szCs w:val="18"/>
          <w:shd w:val="clear" w:color="auto" w:fill="FFFFFF"/>
          <w:lang w:val="en-US"/>
        </w:rPr>
        <w:t>eometry 1</w:t>
      </w:r>
      <w:r w:rsidR="00510DA0" w:rsidRPr="005A79C4">
        <w:rPr>
          <w:rFonts w:ascii="Times New Roman" w:eastAsia="Times New Roman" w:hAnsi="Times New Roman" w:cs="Times New Roman"/>
          <w:sz w:val="18"/>
          <w:szCs w:val="18"/>
        </w:rPr>
        <w:t xml:space="preserve">, </w:t>
      </w:r>
      <w:r w:rsidR="00510DA0" w:rsidRPr="005A79C4">
        <w:rPr>
          <w:rFonts w:ascii="Times New Roman" w:eastAsia="Times New Roman" w:hAnsi="Times New Roman" w:cs="Times New Roman"/>
          <w:color w:val="000000" w:themeColor="text1"/>
          <w:sz w:val="18"/>
          <w:szCs w:val="18"/>
        </w:rPr>
        <w:t>Introduction to Python &amp; C++</w:t>
      </w:r>
    </w:p>
    <w:p w14:paraId="753C7562" w14:textId="36EA64B0" w:rsidR="003454F2" w:rsidRPr="005A79C4" w:rsidRDefault="00E373A7">
      <w:pPr>
        <w:spacing w:line="240" w:lineRule="auto"/>
        <w:rPr>
          <w:rFonts w:ascii="Times New Roman" w:eastAsia="Times New Roman" w:hAnsi="Times New Roman" w:cs="Times New Roman"/>
          <w:sz w:val="20"/>
          <w:szCs w:val="20"/>
        </w:rPr>
      </w:pPr>
      <w:r w:rsidRPr="005A79C4">
        <w:rPr>
          <w:rFonts w:ascii="Times New Roman" w:eastAsia="Times New Roman" w:hAnsi="Times New Roman" w:cs="Times New Roman"/>
          <w:b/>
          <w:sz w:val="20"/>
          <w:szCs w:val="20"/>
        </w:rPr>
        <w:t xml:space="preserve">Manhattan Hunter Science High School (Early High School College), </w:t>
      </w:r>
      <w:r w:rsidRPr="005A79C4">
        <w:rPr>
          <w:rFonts w:ascii="Times New Roman" w:eastAsia="Times New Roman" w:hAnsi="Times New Roman" w:cs="Times New Roman"/>
          <w:sz w:val="20"/>
          <w:szCs w:val="20"/>
          <w:highlight w:val="white"/>
        </w:rPr>
        <w:t>New York City</w:t>
      </w:r>
      <w:r w:rsidR="003454F2" w:rsidRPr="005A79C4">
        <w:rPr>
          <w:rFonts w:ascii="Times New Roman" w:eastAsia="Times New Roman" w:hAnsi="Times New Roman" w:cs="Times New Roman"/>
          <w:sz w:val="20"/>
          <w:szCs w:val="20"/>
        </w:rPr>
        <w:t xml:space="preserve"> </w:t>
      </w:r>
      <w:r w:rsidR="003454F2" w:rsidRPr="005A79C4">
        <w:rPr>
          <w:rFonts w:ascii="Times New Roman" w:eastAsia="Times New Roman" w:hAnsi="Times New Roman" w:cs="Times New Roman"/>
          <w:sz w:val="20"/>
          <w:szCs w:val="20"/>
        </w:rPr>
        <w:tab/>
      </w:r>
      <w:r w:rsidR="003454F2" w:rsidRPr="005A79C4">
        <w:rPr>
          <w:rFonts w:ascii="Times New Roman" w:eastAsia="Times New Roman" w:hAnsi="Times New Roman" w:cs="Times New Roman"/>
          <w:sz w:val="20"/>
          <w:szCs w:val="20"/>
        </w:rPr>
        <w:tab/>
        <w:t xml:space="preserve">          </w:t>
      </w:r>
      <w:r w:rsidR="005A79C4">
        <w:rPr>
          <w:rFonts w:ascii="Times New Roman" w:eastAsia="Times New Roman" w:hAnsi="Times New Roman" w:cs="Times New Roman"/>
          <w:sz w:val="20"/>
          <w:szCs w:val="20"/>
        </w:rPr>
        <w:t xml:space="preserve"> </w:t>
      </w:r>
      <w:r w:rsidRPr="005A79C4">
        <w:rPr>
          <w:rFonts w:ascii="Times New Roman" w:eastAsia="Times New Roman" w:hAnsi="Times New Roman" w:cs="Times New Roman"/>
          <w:sz w:val="20"/>
          <w:szCs w:val="20"/>
        </w:rPr>
        <w:t>Graduated 2017</w:t>
      </w:r>
    </w:p>
    <w:p w14:paraId="0000000B" w14:textId="5824808F" w:rsidR="0055218B" w:rsidRPr="005A79C4" w:rsidDel="003B57F9" w:rsidRDefault="00E373A7">
      <w:pPr>
        <w:spacing w:line="240" w:lineRule="auto"/>
        <w:rPr>
          <w:del w:id="33" w:author="Naomi Press" w:date="2019-08-07T15:42:00Z"/>
          <w:rFonts w:ascii="Times New Roman" w:eastAsia="Times New Roman" w:hAnsi="Times New Roman" w:cs="Times New Roman"/>
          <w:sz w:val="20"/>
          <w:szCs w:val="20"/>
        </w:rPr>
      </w:pPr>
      <w:del w:id="34" w:author="Naomi Press" w:date="2019-08-07T15:42:00Z">
        <w:r w:rsidRPr="005A79C4" w:rsidDel="003B57F9">
          <w:rPr>
            <w:rFonts w:ascii="Times New Roman" w:eastAsia="Times New Roman" w:hAnsi="Times New Roman" w:cs="Times New Roman"/>
            <w:b/>
            <w:sz w:val="20"/>
            <w:szCs w:val="20"/>
          </w:rPr>
          <w:delText>Summary of Achievements:</w:delText>
        </w:r>
      </w:del>
    </w:p>
    <w:p w14:paraId="0000000C" w14:textId="65DBDA60" w:rsidR="0055218B" w:rsidRPr="005A79C4" w:rsidDel="003B57F9" w:rsidRDefault="00E373A7">
      <w:pPr>
        <w:spacing w:line="240" w:lineRule="auto"/>
        <w:rPr>
          <w:del w:id="35" w:author="Naomi Press" w:date="2019-08-07T15:42:00Z"/>
          <w:rFonts w:ascii="Times New Roman" w:eastAsia="Times New Roman" w:hAnsi="Times New Roman" w:cs="Times New Roman"/>
          <w:b/>
          <w:sz w:val="18"/>
          <w:szCs w:val="18"/>
        </w:rPr>
      </w:pPr>
      <w:del w:id="36" w:author="Naomi Press" w:date="2019-08-07T15:42:00Z">
        <w:r w:rsidRPr="005A79C4" w:rsidDel="003B57F9">
          <w:rPr>
            <w:rFonts w:ascii="Times New Roman" w:eastAsia="Times New Roman" w:hAnsi="Times New Roman" w:cs="Times New Roman"/>
            <w:sz w:val="18"/>
            <w:szCs w:val="18"/>
          </w:rPr>
          <w:delText>Senior year studied at Hunter College | Advanced Regents Diploma with Honors | Advanced Regents Designation with Mastery in Math | Congressional Awards Bronze Winner | Member, National Honors Society | Cumulative Average: 97.00%</w:delText>
        </w:r>
      </w:del>
    </w:p>
    <w:p w14:paraId="0000000D" w14:textId="77777777" w:rsidR="0055218B" w:rsidRDefault="00003E42">
      <w:pPr>
        <w:spacing w:line="240" w:lineRule="auto"/>
        <w:rPr>
          <w:rFonts w:ascii="Times New Roman" w:eastAsia="Times New Roman" w:hAnsi="Times New Roman" w:cs="Times New Roman"/>
          <w:sz w:val="20"/>
          <w:szCs w:val="20"/>
        </w:rPr>
      </w:pPr>
      <w:r>
        <w:rPr>
          <w:noProof/>
        </w:rPr>
        <w:pict w14:anchorId="73240450">
          <v:rect id="_x0000_i1028" alt="" style="width:525.7pt;height:.05pt;mso-width-percent:0;mso-height-percent:0;mso-width-percent:0;mso-height-percent:0" o:hralign="center" o:hrstd="t" o:hr="t" fillcolor="#a0a0a0" stroked="f"/>
        </w:pict>
      </w:r>
    </w:p>
    <w:p w14:paraId="377AE8E8" w14:textId="481840F8" w:rsidR="007D154E" w:rsidRPr="005A79C4" w:rsidRDefault="00E373A7" w:rsidP="007D154E">
      <w:pPr>
        <w:spacing w:line="240" w:lineRule="auto"/>
        <w:rPr>
          <w:rFonts w:ascii="Times New Roman" w:eastAsia="Times New Roman" w:hAnsi="Times New Roman" w:cs="Times New Roman"/>
          <w:b/>
        </w:rPr>
      </w:pPr>
      <w:r w:rsidRPr="005A79C4">
        <w:rPr>
          <w:rFonts w:ascii="Times New Roman" w:eastAsia="Times New Roman" w:hAnsi="Times New Roman" w:cs="Times New Roman"/>
          <w:b/>
        </w:rPr>
        <w:t xml:space="preserve">Relevant Experience </w:t>
      </w:r>
      <w:r w:rsidR="003D3565" w:rsidRPr="005A79C4">
        <w:rPr>
          <w:rFonts w:ascii="Times New Roman" w:eastAsia="Times New Roman" w:hAnsi="Times New Roman" w:cs="Times New Roman"/>
          <w:b/>
        </w:rPr>
        <w:t>and Projects</w:t>
      </w:r>
    </w:p>
    <w:p w14:paraId="1B937597" w14:textId="3137A51B" w:rsidR="002612F9" w:rsidRDefault="007D154E">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Hunter College Software Development Project Program </w:t>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r w:rsidR="00630BCF">
        <w:rPr>
          <w:rFonts w:ascii="Times New Roman" w:eastAsia="Times New Roman" w:hAnsi="Times New Roman" w:cs="Times New Roman"/>
          <w:b/>
          <w:sz w:val="20"/>
          <w:szCs w:val="20"/>
        </w:rPr>
        <w:tab/>
      </w:r>
    </w:p>
    <w:p w14:paraId="12B3950E" w14:textId="10DC7B8C" w:rsidR="00630BCF" w:rsidRPr="00630BCF" w:rsidRDefault="00630BCF">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Software Development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highlight w:val="white"/>
        </w:rPr>
        <w:t xml:space="preserve">      June 2018 - Present</w:t>
      </w:r>
    </w:p>
    <w:p w14:paraId="63A70558" w14:textId="7BB0A52A" w:rsidR="00307663" w:rsidRPr="005A79C4" w:rsidRDefault="002612F9" w:rsidP="002612F9">
      <w:pPr>
        <w:pStyle w:val="ListParagraph"/>
        <w:numPr>
          <w:ilvl w:val="0"/>
          <w:numId w:val="10"/>
        </w:numPr>
        <w:spacing w:line="240" w:lineRule="auto"/>
        <w:rPr>
          <w:rFonts w:ascii="Times New Roman" w:eastAsia="Times New Roman" w:hAnsi="Times New Roman" w:cs="Times New Roman"/>
          <w:b/>
          <w:sz w:val="18"/>
          <w:szCs w:val="18"/>
        </w:rPr>
      </w:pPr>
      <w:commentRangeStart w:id="37"/>
      <w:r w:rsidRPr="005A79C4">
        <w:rPr>
          <w:rFonts w:ascii="Times New Roman" w:eastAsia="Times New Roman" w:hAnsi="Times New Roman" w:cs="Times New Roman"/>
          <w:sz w:val="18"/>
          <w:szCs w:val="18"/>
        </w:rPr>
        <w:t xml:space="preserve">Developing and working with a </w:t>
      </w:r>
      <w:r w:rsidR="00F81A9B" w:rsidRPr="005A79C4">
        <w:rPr>
          <w:rFonts w:ascii="Times New Roman" w:eastAsia="Times New Roman" w:hAnsi="Times New Roman" w:cs="Times New Roman"/>
          <w:sz w:val="18"/>
          <w:szCs w:val="18"/>
        </w:rPr>
        <w:t xml:space="preserve">team </w:t>
      </w:r>
      <w:r w:rsidRPr="005A79C4">
        <w:rPr>
          <w:rFonts w:ascii="Times New Roman" w:eastAsia="Times New Roman" w:hAnsi="Times New Roman" w:cs="Times New Roman"/>
          <w:sz w:val="18"/>
          <w:szCs w:val="18"/>
        </w:rPr>
        <w:t xml:space="preserve">to develop </w:t>
      </w:r>
      <w:r w:rsidR="00630BCF" w:rsidRPr="005A79C4">
        <w:rPr>
          <w:rFonts w:ascii="Times New Roman" w:eastAsia="Times New Roman" w:hAnsi="Times New Roman" w:cs="Times New Roman"/>
          <w:sz w:val="18"/>
          <w:szCs w:val="18"/>
        </w:rPr>
        <w:t xml:space="preserve">a real estate price prediction website </w:t>
      </w:r>
      <w:commentRangeEnd w:id="37"/>
      <w:r w:rsidR="00E33598">
        <w:rPr>
          <w:rStyle w:val="CommentReference"/>
        </w:rPr>
        <w:commentReference w:id="37"/>
      </w:r>
    </w:p>
    <w:p w14:paraId="7BED5E9A" w14:textId="3EFD9C18" w:rsidR="00254437" w:rsidRPr="005A79C4" w:rsidRDefault="00846E91" w:rsidP="00FE0454">
      <w:pPr>
        <w:pStyle w:val="ListParagraph"/>
        <w:numPr>
          <w:ilvl w:val="0"/>
          <w:numId w:val="10"/>
        </w:numPr>
        <w:spacing w:line="240" w:lineRule="auto"/>
        <w:rPr>
          <w:rFonts w:ascii="Times New Roman" w:eastAsia="Times New Roman" w:hAnsi="Times New Roman" w:cs="Times New Roman"/>
          <w:b/>
          <w:sz w:val="18"/>
          <w:szCs w:val="18"/>
        </w:rPr>
      </w:pPr>
      <w:del w:id="38" w:author="Naomi Press" w:date="2019-08-07T15:43:00Z">
        <w:r w:rsidRPr="005A79C4" w:rsidDel="00592F41">
          <w:rPr>
            <w:rFonts w:ascii="Times New Roman" w:eastAsia="Times New Roman" w:hAnsi="Times New Roman" w:cs="Times New Roman"/>
            <w:sz w:val="18"/>
            <w:szCs w:val="18"/>
          </w:rPr>
          <w:delText xml:space="preserve">Using machine learning and data science, </w:delText>
        </w:r>
      </w:del>
      <w:ins w:id="39" w:author="Naomi Press" w:date="2019-08-07T15:43:00Z">
        <w:r w:rsidR="00592F41">
          <w:rPr>
            <w:rFonts w:ascii="Times New Roman" w:eastAsia="Times New Roman" w:hAnsi="Times New Roman" w:cs="Times New Roman"/>
            <w:sz w:val="18"/>
            <w:szCs w:val="18"/>
          </w:rPr>
          <w:t>C</w:t>
        </w:r>
      </w:ins>
      <w:del w:id="40" w:author="Naomi Press" w:date="2019-08-07T15:43:00Z">
        <w:r w:rsidRPr="005A79C4" w:rsidDel="00592F41">
          <w:rPr>
            <w:rFonts w:ascii="Times New Roman" w:eastAsia="Times New Roman" w:hAnsi="Times New Roman" w:cs="Times New Roman"/>
            <w:sz w:val="18"/>
            <w:szCs w:val="18"/>
          </w:rPr>
          <w:delText>c</w:delText>
        </w:r>
      </w:del>
      <w:r w:rsidR="00630BCF" w:rsidRPr="005A79C4">
        <w:rPr>
          <w:rFonts w:ascii="Times New Roman" w:eastAsia="Times New Roman" w:hAnsi="Times New Roman" w:cs="Times New Roman"/>
          <w:sz w:val="18"/>
          <w:szCs w:val="18"/>
        </w:rPr>
        <w:t xml:space="preserve">reating a prediction model </w:t>
      </w:r>
      <w:r w:rsidRPr="005A79C4">
        <w:rPr>
          <w:rFonts w:ascii="Times New Roman" w:eastAsia="Times New Roman" w:hAnsi="Times New Roman" w:cs="Times New Roman"/>
          <w:sz w:val="18"/>
          <w:szCs w:val="18"/>
        </w:rPr>
        <w:t xml:space="preserve">and a </w:t>
      </w:r>
      <w:r w:rsidR="00C50875" w:rsidRPr="005A79C4">
        <w:rPr>
          <w:rFonts w:ascii="Times New Roman" w:eastAsia="Times New Roman" w:hAnsi="Times New Roman" w:cs="Times New Roman"/>
          <w:sz w:val="18"/>
          <w:szCs w:val="18"/>
        </w:rPr>
        <w:t>user-friendly</w:t>
      </w:r>
      <w:r w:rsidRPr="005A79C4">
        <w:rPr>
          <w:rFonts w:ascii="Times New Roman" w:eastAsia="Times New Roman" w:hAnsi="Times New Roman" w:cs="Times New Roman"/>
          <w:sz w:val="18"/>
          <w:szCs w:val="18"/>
        </w:rPr>
        <w:t xml:space="preserve"> interface</w:t>
      </w:r>
      <w:ins w:id="41" w:author="Naomi Press" w:date="2019-08-07T15:43:00Z">
        <w:r w:rsidR="00592F41">
          <w:rPr>
            <w:rFonts w:ascii="Times New Roman" w:eastAsia="Times New Roman" w:hAnsi="Times New Roman" w:cs="Times New Roman"/>
            <w:sz w:val="18"/>
            <w:szCs w:val="18"/>
          </w:rPr>
          <w:t>,</w:t>
        </w:r>
      </w:ins>
      <w:ins w:id="42" w:author="Naomi Press" w:date="2019-08-07T15:45:00Z">
        <w:r w:rsidR="00592F41">
          <w:rPr>
            <w:rFonts w:ascii="Times New Roman" w:eastAsia="Times New Roman" w:hAnsi="Times New Roman" w:cs="Times New Roman"/>
            <w:sz w:val="18"/>
            <w:szCs w:val="18"/>
          </w:rPr>
          <w:t xml:space="preserve"> through </w:t>
        </w:r>
      </w:ins>
      <w:ins w:id="43" w:author="Naomi Press" w:date="2019-08-07T15:43:00Z">
        <w:r w:rsidR="00592F41" w:rsidRPr="005A79C4">
          <w:rPr>
            <w:rFonts w:ascii="Times New Roman" w:eastAsia="Times New Roman" w:hAnsi="Times New Roman" w:cs="Times New Roman"/>
            <w:sz w:val="18"/>
            <w:szCs w:val="18"/>
          </w:rPr>
          <w:t xml:space="preserve">machine learning and data </w:t>
        </w:r>
        <w:proofErr w:type="gramStart"/>
        <w:r w:rsidR="00592F41" w:rsidRPr="005A79C4">
          <w:rPr>
            <w:rFonts w:ascii="Times New Roman" w:eastAsia="Times New Roman" w:hAnsi="Times New Roman" w:cs="Times New Roman"/>
            <w:sz w:val="18"/>
            <w:szCs w:val="18"/>
          </w:rPr>
          <w:t xml:space="preserve">science, </w:t>
        </w:r>
      </w:ins>
      <w:r w:rsidRPr="005A79C4">
        <w:rPr>
          <w:rFonts w:ascii="Times New Roman" w:eastAsia="Times New Roman" w:hAnsi="Times New Roman" w:cs="Times New Roman"/>
          <w:sz w:val="18"/>
          <w:szCs w:val="18"/>
        </w:rPr>
        <w:t xml:space="preserve"> </w:t>
      </w:r>
      <w:r w:rsidR="00CA7076" w:rsidRPr="005A79C4">
        <w:rPr>
          <w:rFonts w:ascii="Times New Roman" w:eastAsia="Times New Roman" w:hAnsi="Times New Roman" w:cs="Times New Roman"/>
          <w:sz w:val="18"/>
          <w:szCs w:val="18"/>
        </w:rPr>
        <w:t>to</w:t>
      </w:r>
      <w:proofErr w:type="gramEnd"/>
      <w:r w:rsidR="00CA7076" w:rsidRPr="005A79C4">
        <w:rPr>
          <w:rFonts w:ascii="Times New Roman" w:eastAsia="Times New Roman" w:hAnsi="Times New Roman" w:cs="Times New Roman"/>
          <w:sz w:val="18"/>
          <w:szCs w:val="18"/>
        </w:rPr>
        <w:t xml:space="preserve"> </w:t>
      </w:r>
      <w:ins w:id="44" w:author="Naomi Press" w:date="2019-08-07T15:45:00Z">
        <w:r w:rsidR="00592F41">
          <w:rPr>
            <w:rFonts w:ascii="Times New Roman" w:eastAsia="Times New Roman" w:hAnsi="Times New Roman" w:cs="Times New Roman"/>
            <w:sz w:val="18"/>
            <w:szCs w:val="18"/>
          </w:rPr>
          <w:t>enable</w:t>
        </w:r>
      </w:ins>
      <w:del w:id="45" w:author="Naomi Press" w:date="2019-08-07T15:45:00Z">
        <w:r w:rsidR="00CA7076" w:rsidRPr="005A79C4" w:rsidDel="00592F41">
          <w:rPr>
            <w:rFonts w:ascii="Times New Roman" w:eastAsia="Times New Roman" w:hAnsi="Times New Roman" w:cs="Times New Roman"/>
            <w:sz w:val="18"/>
            <w:szCs w:val="18"/>
          </w:rPr>
          <w:delText>allow</w:delText>
        </w:r>
      </w:del>
      <w:r w:rsidR="00CA7076" w:rsidRPr="005A79C4">
        <w:rPr>
          <w:rFonts w:ascii="Times New Roman" w:eastAsia="Times New Roman" w:hAnsi="Times New Roman" w:cs="Times New Roman"/>
          <w:sz w:val="18"/>
          <w:szCs w:val="18"/>
        </w:rPr>
        <w:t xml:space="preserve"> users to input </w:t>
      </w:r>
      <w:ins w:id="46" w:author="Naomi Press" w:date="2019-08-07T15:55:00Z">
        <w:r w:rsidR="00E33598">
          <w:rPr>
            <w:rFonts w:ascii="Times New Roman" w:eastAsia="Times New Roman" w:hAnsi="Times New Roman" w:cs="Times New Roman"/>
            <w:sz w:val="18"/>
            <w:szCs w:val="18"/>
          </w:rPr>
          <w:t>desired</w:t>
        </w:r>
      </w:ins>
      <w:del w:id="47" w:author="Naomi Press" w:date="2019-08-07T15:55:00Z">
        <w:r w:rsidR="00CA7076" w:rsidRPr="005A79C4" w:rsidDel="00E33598">
          <w:rPr>
            <w:rFonts w:ascii="Times New Roman" w:eastAsia="Times New Roman" w:hAnsi="Times New Roman" w:cs="Times New Roman"/>
            <w:sz w:val="18"/>
            <w:szCs w:val="18"/>
          </w:rPr>
          <w:delText>wanted</w:delText>
        </w:r>
      </w:del>
      <w:r w:rsidR="00CA7076" w:rsidRPr="005A79C4">
        <w:rPr>
          <w:rFonts w:ascii="Times New Roman" w:eastAsia="Times New Roman" w:hAnsi="Times New Roman" w:cs="Times New Roman"/>
          <w:sz w:val="18"/>
          <w:szCs w:val="18"/>
        </w:rPr>
        <w:t xml:space="preserve"> features and </w:t>
      </w:r>
      <w:ins w:id="48" w:author="Naomi Press" w:date="2019-08-07T15:45:00Z">
        <w:r w:rsidR="00592F41">
          <w:rPr>
            <w:rFonts w:ascii="Times New Roman" w:eastAsia="Times New Roman" w:hAnsi="Times New Roman" w:cs="Times New Roman"/>
            <w:sz w:val="18"/>
            <w:szCs w:val="18"/>
          </w:rPr>
          <w:t xml:space="preserve">receive </w:t>
        </w:r>
      </w:ins>
      <w:del w:id="49" w:author="Naomi Press" w:date="2019-08-07T15:45:00Z">
        <w:r w:rsidR="00CA7076" w:rsidRPr="005A79C4" w:rsidDel="00592F41">
          <w:rPr>
            <w:rFonts w:ascii="Times New Roman" w:eastAsia="Times New Roman" w:hAnsi="Times New Roman" w:cs="Times New Roman"/>
            <w:sz w:val="18"/>
            <w:szCs w:val="18"/>
          </w:rPr>
          <w:delText xml:space="preserve">our model </w:delText>
        </w:r>
        <w:r w:rsidR="00254437" w:rsidRPr="005A79C4" w:rsidDel="00592F41">
          <w:rPr>
            <w:rFonts w:ascii="Times New Roman" w:eastAsia="Times New Roman" w:hAnsi="Times New Roman" w:cs="Times New Roman"/>
            <w:sz w:val="18"/>
            <w:szCs w:val="18"/>
          </w:rPr>
          <w:delText>outputting</w:delText>
        </w:r>
        <w:r w:rsidR="00CA7076" w:rsidRPr="005A79C4" w:rsidDel="00592F41">
          <w:rPr>
            <w:rFonts w:ascii="Times New Roman" w:eastAsia="Times New Roman" w:hAnsi="Times New Roman" w:cs="Times New Roman"/>
            <w:sz w:val="18"/>
            <w:szCs w:val="18"/>
          </w:rPr>
          <w:delText xml:space="preserve"> </w:delText>
        </w:r>
      </w:del>
      <w:r w:rsidR="00CA7076" w:rsidRPr="005A79C4">
        <w:rPr>
          <w:rFonts w:ascii="Times New Roman" w:eastAsia="Times New Roman" w:hAnsi="Times New Roman" w:cs="Times New Roman"/>
          <w:sz w:val="18"/>
          <w:szCs w:val="18"/>
        </w:rPr>
        <w:t xml:space="preserve">a </w:t>
      </w:r>
      <w:r w:rsidR="00254437" w:rsidRPr="005A79C4">
        <w:rPr>
          <w:rFonts w:ascii="Times New Roman" w:eastAsia="Times New Roman" w:hAnsi="Times New Roman" w:cs="Times New Roman"/>
          <w:sz w:val="18"/>
          <w:szCs w:val="18"/>
        </w:rPr>
        <w:t>housing price</w:t>
      </w:r>
      <w:r w:rsidR="00694219" w:rsidRPr="005A79C4">
        <w:rPr>
          <w:rFonts w:ascii="Times New Roman" w:eastAsia="Times New Roman" w:hAnsi="Times New Roman" w:cs="Times New Roman"/>
          <w:sz w:val="18"/>
          <w:szCs w:val="18"/>
        </w:rPr>
        <w:t xml:space="preserve"> </w:t>
      </w:r>
      <w:r w:rsidR="00C50875" w:rsidRPr="005A79C4">
        <w:rPr>
          <w:rFonts w:ascii="Times New Roman" w:eastAsia="Times New Roman" w:hAnsi="Times New Roman" w:cs="Times New Roman"/>
          <w:sz w:val="18"/>
          <w:szCs w:val="18"/>
        </w:rPr>
        <w:t>estimate</w:t>
      </w:r>
    </w:p>
    <w:p w14:paraId="0000000F" w14:textId="1FC8F861" w:rsidR="0055218B" w:rsidRPr="00254437" w:rsidRDefault="00E373A7" w:rsidP="00254437">
      <w:pPr>
        <w:spacing w:line="240" w:lineRule="auto"/>
        <w:rPr>
          <w:rFonts w:ascii="Times New Roman" w:eastAsia="Times New Roman" w:hAnsi="Times New Roman" w:cs="Times New Roman"/>
          <w:b/>
          <w:sz w:val="20"/>
          <w:szCs w:val="20"/>
        </w:rPr>
      </w:pPr>
      <w:r w:rsidRPr="00254437">
        <w:rPr>
          <w:rFonts w:ascii="Times New Roman" w:eastAsia="Times New Roman" w:hAnsi="Times New Roman" w:cs="Times New Roman"/>
          <w:b/>
          <w:sz w:val="20"/>
          <w:szCs w:val="20"/>
        </w:rPr>
        <w:t>Blackstone</w:t>
      </w:r>
      <w:r w:rsidR="009E7BEA" w:rsidRPr="00254437">
        <w:rPr>
          <w:rFonts w:ascii="Times New Roman" w:eastAsia="Times New Roman" w:hAnsi="Times New Roman" w:cs="Times New Roman"/>
          <w:b/>
          <w:sz w:val="20"/>
          <w:szCs w:val="20"/>
        </w:rPr>
        <w:t>, New York City</w:t>
      </w:r>
    </w:p>
    <w:p w14:paraId="00000010" w14:textId="3DF8EAB8" w:rsidR="0055218B" w:rsidRPr="00064FE0" w:rsidRDefault="00E373A7">
      <w:pPr>
        <w:spacing w:line="240" w:lineRule="auto"/>
        <w:rPr>
          <w:rFonts w:ascii="Times New Roman" w:eastAsia="Times New Roman" w:hAnsi="Times New Roman" w:cs="Times New Roman"/>
          <w:sz w:val="20"/>
          <w:szCs w:val="20"/>
        </w:rPr>
      </w:pPr>
      <w:r w:rsidRPr="00064FE0">
        <w:rPr>
          <w:rFonts w:ascii="Times New Roman" w:eastAsia="Times New Roman" w:hAnsi="Times New Roman" w:cs="Times New Roman"/>
          <w:sz w:val="20"/>
          <w:szCs w:val="20"/>
        </w:rPr>
        <w:t xml:space="preserve">Software development intern </w:t>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t xml:space="preserve">      </w:t>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r>
      <w:r w:rsidRPr="00064FE0">
        <w:rPr>
          <w:rFonts w:ascii="Times New Roman" w:eastAsia="Times New Roman" w:hAnsi="Times New Roman" w:cs="Times New Roman"/>
          <w:sz w:val="20"/>
          <w:szCs w:val="20"/>
        </w:rPr>
        <w:tab/>
        <w:t xml:space="preserve">        Jan 2019</w:t>
      </w:r>
    </w:p>
    <w:p w14:paraId="00000011" w14:textId="314C7460" w:rsidR="0055218B" w:rsidRPr="005A79C4" w:rsidRDefault="00064FE0" w:rsidP="00064FE0">
      <w:pPr>
        <w:numPr>
          <w:ilvl w:val="0"/>
          <w:numId w:val="4"/>
        </w:numPr>
        <w:spacing w:line="240" w:lineRule="auto"/>
        <w:rPr>
          <w:rFonts w:ascii="Times New Roman" w:eastAsia="Times New Roman" w:hAnsi="Times New Roman" w:cs="Times New Roman"/>
          <w:sz w:val="18"/>
          <w:szCs w:val="18"/>
        </w:rPr>
      </w:pPr>
      <w:r w:rsidRPr="005A79C4">
        <w:rPr>
          <w:rFonts w:ascii="Times New Roman" w:eastAsia="Times New Roman" w:hAnsi="Times New Roman" w:cs="Times New Roman"/>
          <w:sz w:val="18"/>
          <w:szCs w:val="18"/>
        </w:rPr>
        <w:t xml:space="preserve">Developed and designed </w:t>
      </w:r>
      <w:r w:rsidR="00B9359C" w:rsidRPr="005A79C4">
        <w:rPr>
          <w:rFonts w:ascii="Times New Roman" w:eastAsia="Times New Roman" w:hAnsi="Times New Roman" w:cs="Times New Roman"/>
          <w:sz w:val="18"/>
          <w:szCs w:val="18"/>
        </w:rPr>
        <w:t>Let’s Get Lunch, a consol</w:t>
      </w:r>
      <w:r w:rsidRPr="005A79C4">
        <w:rPr>
          <w:rFonts w:ascii="Times New Roman" w:eastAsia="Times New Roman" w:hAnsi="Times New Roman" w:cs="Times New Roman"/>
          <w:sz w:val="18"/>
          <w:szCs w:val="18"/>
        </w:rPr>
        <w:t xml:space="preserve">e app, utilizing C# and SQL with </w:t>
      </w:r>
      <w:r w:rsidR="00B9359C" w:rsidRPr="005A79C4">
        <w:rPr>
          <w:rFonts w:ascii="Times New Roman" w:eastAsia="Times New Roman" w:hAnsi="Times New Roman" w:cs="Times New Roman"/>
          <w:sz w:val="18"/>
          <w:szCs w:val="18"/>
        </w:rPr>
        <w:t>database management with a team</w:t>
      </w:r>
      <w:r w:rsidRPr="005A79C4">
        <w:rPr>
          <w:rFonts w:ascii="Times New Roman" w:eastAsia="Times New Roman" w:hAnsi="Times New Roman" w:cs="Times New Roman"/>
          <w:sz w:val="18"/>
          <w:szCs w:val="18"/>
        </w:rPr>
        <w:t xml:space="preserve"> to </w:t>
      </w:r>
      <w:r w:rsidRPr="005A79C4">
        <w:rPr>
          <w:rFonts w:ascii="Times New Roman" w:hAnsi="Times New Roman" w:cs="Times New Roman"/>
          <w:sz w:val="18"/>
          <w:szCs w:val="18"/>
        </w:rPr>
        <w:t xml:space="preserve">improve </w:t>
      </w:r>
      <w:r w:rsidR="00CE7849" w:rsidRPr="005A79C4">
        <w:rPr>
          <w:rFonts w:ascii="Times New Roman" w:hAnsi="Times New Roman" w:cs="Times New Roman"/>
          <w:sz w:val="18"/>
          <w:szCs w:val="18"/>
        </w:rPr>
        <w:t xml:space="preserve">the </w:t>
      </w:r>
      <w:r w:rsidRPr="005A79C4">
        <w:rPr>
          <w:rFonts w:ascii="Times New Roman" w:hAnsi="Times New Roman" w:cs="Times New Roman"/>
          <w:sz w:val="18"/>
          <w:szCs w:val="18"/>
        </w:rPr>
        <w:t xml:space="preserve">efficiency of communication across the national and international offices </w:t>
      </w:r>
    </w:p>
    <w:p w14:paraId="00000012" w14:textId="47BE410C" w:rsidR="0055218B" w:rsidRPr="005A79C4" w:rsidRDefault="00E373A7">
      <w:pPr>
        <w:numPr>
          <w:ilvl w:val="0"/>
          <w:numId w:val="4"/>
        </w:numPr>
        <w:spacing w:line="240" w:lineRule="auto"/>
        <w:rPr>
          <w:rFonts w:ascii="Times New Roman" w:eastAsia="Times New Roman" w:hAnsi="Times New Roman" w:cs="Times New Roman"/>
          <w:sz w:val="18"/>
          <w:szCs w:val="18"/>
        </w:rPr>
      </w:pPr>
      <w:commentRangeStart w:id="50"/>
      <w:r w:rsidRPr="005A79C4">
        <w:rPr>
          <w:rFonts w:ascii="Times New Roman" w:eastAsia="Times New Roman" w:hAnsi="Times New Roman" w:cs="Times New Roman"/>
          <w:sz w:val="18"/>
          <w:szCs w:val="18"/>
        </w:rPr>
        <w:t xml:space="preserve">Project nullified all software development life cycle aspects: analysis, technical design, development, </w:t>
      </w:r>
      <w:r w:rsidR="00510DA0" w:rsidRPr="005A79C4">
        <w:rPr>
          <w:rFonts w:ascii="Times New Roman" w:eastAsia="Times New Roman" w:hAnsi="Times New Roman" w:cs="Times New Roman"/>
          <w:sz w:val="18"/>
          <w:szCs w:val="18"/>
        </w:rPr>
        <w:t xml:space="preserve">database management, </w:t>
      </w:r>
      <w:r w:rsidRPr="005A79C4">
        <w:rPr>
          <w:rFonts w:ascii="Times New Roman" w:eastAsia="Times New Roman" w:hAnsi="Times New Roman" w:cs="Times New Roman"/>
          <w:sz w:val="18"/>
          <w:szCs w:val="18"/>
        </w:rPr>
        <w:t xml:space="preserve">and testing  </w:t>
      </w:r>
      <w:commentRangeEnd w:id="50"/>
      <w:r w:rsidR="009F1A43">
        <w:rPr>
          <w:rStyle w:val="CommentReference"/>
        </w:rPr>
        <w:commentReference w:id="50"/>
      </w:r>
    </w:p>
    <w:p w14:paraId="00000014" w14:textId="79E81A13" w:rsidR="0055218B" w:rsidRPr="000D374A" w:rsidRDefault="00E373A7">
      <w:pPr>
        <w:spacing w:line="240" w:lineRule="auto"/>
        <w:rPr>
          <w:rFonts w:ascii="Times New Roman" w:eastAsia="Times New Roman" w:hAnsi="Times New Roman" w:cs="Times New Roman"/>
          <w:sz w:val="20"/>
          <w:szCs w:val="20"/>
          <w:highlight w:val="white"/>
        </w:rPr>
      </w:pPr>
      <w:r w:rsidRPr="000D374A">
        <w:rPr>
          <w:rFonts w:ascii="Times New Roman" w:eastAsia="Times New Roman" w:hAnsi="Times New Roman" w:cs="Times New Roman"/>
          <w:b/>
          <w:sz w:val="20"/>
          <w:szCs w:val="20"/>
          <w:highlight w:val="white"/>
        </w:rPr>
        <w:t>Google and Hunter College Mentor Program</w:t>
      </w:r>
      <w:r w:rsidR="009E7BEA" w:rsidRPr="000D374A">
        <w:rPr>
          <w:rFonts w:ascii="Times New Roman" w:eastAsia="Times New Roman" w:hAnsi="Times New Roman" w:cs="Times New Roman"/>
          <w:b/>
          <w:sz w:val="20"/>
          <w:szCs w:val="20"/>
          <w:highlight w:val="white"/>
        </w:rPr>
        <w:t>, New York City</w:t>
      </w:r>
      <w:r w:rsidRPr="000D374A">
        <w:rPr>
          <w:rFonts w:ascii="Times New Roman" w:eastAsia="Times New Roman" w:hAnsi="Times New Roman" w:cs="Times New Roman"/>
          <w:b/>
          <w:sz w:val="20"/>
          <w:szCs w:val="20"/>
          <w:highlight w:val="white"/>
        </w:rPr>
        <w:t xml:space="preserve">     </w:t>
      </w:r>
      <w:r w:rsidRPr="000D374A">
        <w:rPr>
          <w:rFonts w:ascii="Times New Roman" w:eastAsia="Times New Roman" w:hAnsi="Times New Roman" w:cs="Times New Roman"/>
          <w:sz w:val="20"/>
          <w:szCs w:val="20"/>
          <w:highlight w:val="white"/>
        </w:rPr>
        <w:tab/>
        <w:t xml:space="preserve">   </w:t>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t xml:space="preserve"> </w:t>
      </w:r>
      <w:r w:rsidR="009E7BEA" w:rsidRPr="000D374A">
        <w:rPr>
          <w:rFonts w:ascii="Times New Roman" w:eastAsia="Times New Roman" w:hAnsi="Times New Roman" w:cs="Times New Roman"/>
          <w:sz w:val="20"/>
          <w:szCs w:val="20"/>
          <w:highlight w:val="white"/>
        </w:rPr>
        <w:t xml:space="preserve">     </w:t>
      </w:r>
      <w:r w:rsidRPr="000D374A">
        <w:rPr>
          <w:rFonts w:ascii="Times New Roman" w:eastAsia="Times New Roman" w:hAnsi="Times New Roman" w:cs="Times New Roman"/>
          <w:sz w:val="20"/>
          <w:szCs w:val="20"/>
          <w:highlight w:val="white"/>
        </w:rPr>
        <w:t>Nov 2018 - Present</w:t>
      </w:r>
    </w:p>
    <w:p w14:paraId="00000015" w14:textId="77777777" w:rsidR="0055218B" w:rsidRPr="000D374A" w:rsidRDefault="00E373A7">
      <w:pPr>
        <w:spacing w:line="240" w:lineRule="auto"/>
        <w:rPr>
          <w:rFonts w:ascii="Times New Roman" w:eastAsia="Times New Roman" w:hAnsi="Times New Roman" w:cs="Times New Roman"/>
          <w:sz w:val="20"/>
          <w:szCs w:val="20"/>
          <w:highlight w:val="white"/>
        </w:rPr>
      </w:pPr>
      <w:r w:rsidRPr="000D374A">
        <w:rPr>
          <w:rFonts w:ascii="Times New Roman" w:eastAsia="Times New Roman" w:hAnsi="Times New Roman" w:cs="Times New Roman"/>
          <w:sz w:val="20"/>
          <w:szCs w:val="20"/>
          <w:highlight w:val="white"/>
        </w:rPr>
        <w:t xml:space="preserve">Software Development </w:t>
      </w:r>
    </w:p>
    <w:p w14:paraId="684F2919" w14:textId="01BF9A6B" w:rsidR="007E54AD" w:rsidRPr="005A79C4" w:rsidRDefault="007E54AD" w:rsidP="007E54AD">
      <w:pPr>
        <w:numPr>
          <w:ilvl w:val="0"/>
          <w:numId w:val="1"/>
        </w:numPr>
        <w:spacing w:line="240" w:lineRule="auto"/>
        <w:rPr>
          <w:rFonts w:ascii="Times New Roman" w:eastAsia="Times New Roman" w:hAnsi="Times New Roman" w:cs="Times New Roman"/>
          <w:sz w:val="18"/>
          <w:szCs w:val="18"/>
          <w:highlight w:val="white"/>
        </w:rPr>
      </w:pPr>
      <w:r w:rsidRPr="005A79C4">
        <w:rPr>
          <w:rFonts w:ascii="Times New Roman" w:eastAsia="Times New Roman" w:hAnsi="Times New Roman" w:cs="Times New Roman"/>
          <w:sz w:val="18"/>
          <w:szCs w:val="18"/>
          <w:highlight w:val="white"/>
        </w:rPr>
        <w:t xml:space="preserve">Implemented Minimax algorithm for </w:t>
      </w:r>
      <w:commentRangeStart w:id="51"/>
      <w:r w:rsidRPr="005A79C4">
        <w:rPr>
          <w:rFonts w:ascii="Times New Roman" w:eastAsia="Times New Roman" w:hAnsi="Times New Roman" w:cs="Times New Roman"/>
          <w:sz w:val="18"/>
          <w:szCs w:val="18"/>
          <w:highlight w:val="white"/>
        </w:rPr>
        <w:t>the2048</w:t>
      </w:r>
      <w:commentRangeEnd w:id="51"/>
      <w:r w:rsidR="009F1A43">
        <w:rPr>
          <w:rStyle w:val="CommentReference"/>
        </w:rPr>
        <w:commentReference w:id="51"/>
      </w:r>
      <w:r w:rsidRPr="005A79C4">
        <w:rPr>
          <w:rFonts w:ascii="Times New Roman" w:eastAsia="Times New Roman" w:hAnsi="Times New Roman" w:cs="Times New Roman"/>
          <w:sz w:val="18"/>
          <w:szCs w:val="18"/>
          <w:highlight w:val="white"/>
        </w:rPr>
        <w:t xml:space="preserve"> game</w:t>
      </w:r>
      <w:r w:rsidR="00694219" w:rsidRPr="005A79C4">
        <w:rPr>
          <w:rFonts w:ascii="Times New Roman" w:eastAsia="Times New Roman" w:hAnsi="Times New Roman" w:cs="Times New Roman"/>
          <w:sz w:val="18"/>
          <w:szCs w:val="18"/>
          <w:highlight w:val="white"/>
        </w:rPr>
        <w:t xml:space="preserve"> </w:t>
      </w:r>
      <w:commentRangeStart w:id="52"/>
      <w:r w:rsidR="00C50875" w:rsidRPr="005A79C4">
        <w:rPr>
          <w:rFonts w:ascii="Times New Roman" w:eastAsia="Times New Roman" w:hAnsi="Times New Roman" w:cs="Times New Roman"/>
          <w:sz w:val="18"/>
          <w:szCs w:val="18"/>
          <w:highlight w:val="white"/>
        </w:rPr>
        <w:t>with</w:t>
      </w:r>
      <w:r w:rsidR="00694219" w:rsidRPr="005A79C4">
        <w:rPr>
          <w:rFonts w:ascii="Times New Roman" w:eastAsia="Times New Roman" w:hAnsi="Times New Roman" w:cs="Times New Roman"/>
          <w:sz w:val="18"/>
          <w:szCs w:val="18"/>
          <w:highlight w:val="white"/>
        </w:rPr>
        <w:t xml:space="preserve"> </w:t>
      </w:r>
      <w:r w:rsidR="00C50875" w:rsidRPr="005A79C4">
        <w:rPr>
          <w:rFonts w:ascii="Times New Roman" w:eastAsia="Times New Roman" w:hAnsi="Times New Roman" w:cs="Times New Roman"/>
          <w:sz w:val="18"/>
          <w:szCs w:val="18"/>
          <w:highlight w:val="white"/>
        </w:rPr>
        <w:t xml:space="preserve">an understanding </w:t>
      </w:r>
      <w:r w:rsidR="00694219" w:rsidRPr="005A79C4">
        <w:rPr>
          <w:rFonts w:ascii="Times New Roman" w:eastAsia="Times New Roman" w:hAnsi="Times New Roman" w:cs="Times New Roman"/>
          <w:sz w:val="18"/>
          <w:szCs w:val="18"/>
          <w:highlight w:val="white"/>
        </w:rPr>
        <w:t xml:space="preserve">of </w:t>
      </w:r>
      <w:commentRangeEnd w:id="52"/>
      <w:r w:rsidR="009F1A43">
        <w:rPr>
          <w:rStyle w:val="CommentReference"/>
        </w:rPr>
        <w:commentReference w:id="52"/>
      </w:r>
      <w:r w:rsidR="00694219" w:rsidRPr="005A79C4">
        <w:rPr>
          <w:rFonts w:ascii="Times New Roman" w:eastAsia="Times New Roman" w:hAnsi="Times New Roman" w:cs="Times New Roman"/>
          <w:sz w:val="18"/>
          <w:szCs w:val="18"/>
          <w:highlight w:val="white"/>
        </w:rPr>
        <w:t>machine learning and Python</w:t>
      </w:r>
    </w:p>
    <w:p w14:paraId="00000017" w14:textId="39801BE8" w:rsidR="0055218B" w:rsidRPr="005A79C4" w:rsidRDefault="00442C0C" w:rsidP="00442C0C">
      <w:pPr>
        <w:pStyle w:val="ListParagraph"/>
        <w:numPr>
          <w:ilvl w:val="0"/>
          <w:numId w:val="1"/>
        </w:numPr>
        <w:spacing w:line="240" w:lineRule="auto"/>
        <w:rPr>
          <w:rFonts w:ascii="Times New Roman" w:eastAsia="Times New Roman" w:hAnsi="Times New Roman" w:cs="Times New Roman"/>
          <w:bCs/>
          <w:sz w:val="18"/>
          <w:szCs w:val="18"/>
        </w:rPr>
      </w:pPr>
      <w:r w:rsidRPr="005A79C4">
        <w:rPr>
          <w:rFonts w:ascii="Times New Roman" w:eastAsia="Times New Roman" w:hAnsi="Times New Roman" w:cs="Times New Roman"/>
          <w:bCs/>
          <w:sz w:val="18"/>
          <w:szCs w:val="18"/>
        </w:rPr>
        <w:t xml:space="preserve">Selected as one of the </w:t>
      </w:r>
      <w:r w:rsidR="000D374A" w:rsidRPr="005A79C4">
        <w:rPr>
          <w:rFonts w:ascii="Times New Roman" w:eastAsia="Times New Roman" w:hAnsi="Times New Roman" w:cs="Times New Roman"/>
          <w:bCs/>
          <w:sz w:val="18"/>
          <w:szCs w:val="18"/>
        </w:rPr>
        <w:t>participants</w:t>
      </w:r>
      <w:r w:rsidRPr="005A79C4">
        <w:rPr>
          <w:rFonts w:ascii="Times New Roman" w:eastAsia="Times New Roman" w:hAnsi="Times New Roman" w:cs="Times New Roman"/>
          <w:bCs/>
          <w:sz w:val="18"/>
          <w:szCs w:val="18"/>
        </w:rPr>
        <w:t xml:space="preserve"> for high </w:t>
      </w:r>
      <w:r w:rsidR="000D374A" w:rsidRPr="005A79C4">
        <w:rPr>
          <w:rFonts w:ascii="Times New Roman" w:eastAsia="Times New Roman" w:hAnsi="Times New Roman" w:cs="Times New Roman"/>
          <w:bCs/>
          <w:sz w:val="18"/>
          <w:szCs w:val="18"/>
        </w:rPr>
        <w:t>achieving</w:t>
      </w:r>
      <w:r w:rsidRPr="005A79C4">
        <w:rPr>
          <w:rFonts w:ascii="Times New Roman" w:eastAsia="Times New Roman" w:hAnsi="Times New Roman" w:cs="Times New Roman"/>
          <w:bCs/>
          <w:sz w:val="18"/>
          <w:szCs w:val="18"/>
        </w:rPr>
        <w:t xml:space="preserve"> talent in tech that received mentoring from </w:t>
      </w:r>
      <w:r w:rsidR="000D374A" w:rsidRPr="005A79C4">
        <w:rPr>
          <w:rFonts w:ascii="Times New Roman" w:eastAsia="Times New Roman" w:hAnsi="Times New Roman" w:cs="Times New Roman"/>
          <w:bCs/>
          <w:sz w:val="18"/>
          <w:szCs w:val="18"/>
        </w:rPr>
        <w:t xml:space="preserve">a </w:t>
      </w:r>
      <w:r w:rsidRPr="005A79C4">
        <w:rPr>
          <w:rFonts w:ascii="Times New Roman" w:eastAsia="Times New Roman" w:hAnsi="Times New Roman" w:cs="Times New Roman"/>
          <w:bCs/>
          <w:sz w:val="18"/>
          <w:szCs w:val="18"/>
        </w:rPr>
        <w:t>Google engineer and engage</w:t>
      </w:r>
      <w:r w:rsidR="000D374A" w:rsidRPr="005A79C4">
        <w:rPr>
          <w:rFonts w:ascii="Times New Roman" w:eastAsia="Times New Roman" w:hAnsi="Times New Roman" w:cs="Times New Roman"/>
          <w:bCs/>
          <w:sz w:val="18"/>
          <w:szCs w:val="18"/>
        </w:rPr>
        <w:t>d</w:t>
      </w:r>
      <w:r w:rsidRPr="005A79C4">
        <w:rPr>
          <w:rFonts w:ascii="Times New Roman" w:eastAsia="Times New Roman" w:hAnsi="Times New Roman" w:cs="Times New Roman"/>
          <w:bCs/>
          <w:sz w:val="18"/>
          <w:szCs w:val="18"/>
        </w:rPr>
        <w:t xml:space="preserve"> </w:t>
      </w:r>
      <w:r w:rsidR="00E373A7" w:rsidRPr="005A79C4">
        <w:rPr>
          <w:rFonts w:ascii="Times New Roman" w:eastAsia="Times New Roman" w:hAnsi="Times New Roman" w:cs="Times New Roman"/>
          <w:bCs/>
          <w:sz w:val="18"/>
          <w:szCs w:val="18"/>
          <w:highlight w:val="white"/>
        </w:rPr>
        <w:t>in career development workshops and technologies</w:t>
      </w:r>
    </w:p>
    <w:p w14:paraId="00000018" w14:textId="77777777" w:rsidR="0055218B" w:rsidRPr="000D374A" w:rsidRDefault="00E373A7">
      <w:pPr>
        <w:spacing w:line="240" w:lineRule="auto"/>
        <w:rPr>
          <w:rFonts w:ascii="Times New Roman" w:eastAsia="Times New Roman" w:hAnsi="Times New Roman" w:cs="Times New Roman"/>
          <w:sz w:val="20"/>
          <w:szCs w:val="20"/>
          <w:highlight w:val="white"/>
        </w:rPr>
      </w:pPr>
      <w:proofErr w:type="spellStart"/>
      <w:r w:rsidRPr="000D374A">
        <w:rPr>
          <w:rFonts w:ascii="Times New Roman" w:eastAsia="Times New Roman" w:hAnsi="Times New Roman" w:cs="Times New Roman"/>
          <w:b/>
          <w:sz w:val="20"/>
          <w:szCs w:val="20"/>
          <w:highlight w:val="white"/>
        </w:rPr>
        <w:t>CodePath</w:t>
      </w:r>
      <w:proofErr w:type="spellEnd"/>
      <w:r w:rsidRPr="000D374A">
        <w:rPr>
          <w:rFonts w:ascii="Times New Roman" w:eastAsia="Times New Roman" w:hAnsi="Times New Roman" w:cs="Times New Roman"/>
          <w:b/>
          <w:sz w:val="20"/>
          <w:szCs w:val="20"/>
          <w:highlight w:val="white"/>
        </w:rPr>
        <w:t xml:space="preserve"> Mobile App Design Program  </w:t>
      </w:r>
      <w:r w:rsidRPr="000D374A">
        <w:rPr>
          <w:rFonts w:ascii="Times New Roman" w:eastAsia="Times New Roman" w:hAnsi="Times New Roman" w:cs="Times New Roman"/>
          <w:sz w:val="20"/>
          <w:szCs w:val="20"/>
          <w:highlight w:val="white"/>
        </w:rPr>
        <w:t xml:space="preserve">                </w:t>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t xml:space="preserve">            </w:t>
      </w:r>
      <w:r w:rsidRPr="000D374A">
        <w:rPr>
          <w:rFonts w:ascii="Times New Roman" w:eastAsia="Times New Roman" w:hAnsi="Times New Roman" w:cs="Times New Roman"/>
          <w:sz w:val="20"/>
          <w:szCs w:val="20"/>
          <w:highlight w:val="white"/>
        </w:rPr>
        <w:tab/>
      </w:r>
      <w:r w:rsidRPr="000D374A">
        <w:rPr>
          <w:rFonts w:ascii="Times New Roman" w:eastAsia="Times New Roman" w:hAnsi="Times New Roman" w:cs="Times New Roman"/>
          <w:sz w:val="20"/>
          <w:szCs w:val="20"/>
          <w:highlight w:val="white"/>
        </w:rPr>
        <w:tab/>
        <w:t xml:space="preserve">   </w:t>
      </w:r>
      <w:r w:rsidRPr="000D374A">
        <w:rPr>
          <w:rFonts w:ascii="Times New Roman" w:eastAsia="Times New Roman" w:hAnsi="Times New Roman" w:cs="Times New Roman"/>
          <w:sz w:val="20"/>
          <w:szCs w:val="20"/>
          <w:highlight w:val="white"/>
        </w:rPr>
        <w:tab/>
        <w:t xml:space="preserve">                           Oct - Dec 2018               </w:t>
      </w:r>
    </w:p>
    <w:p w14:paraId="00000019" w14:textId="77777777" w:rsidR="0055218B" w:rsidRPr="005A79C4" w:rsidRDefault="00E373A7">
      <w:pPr>
        <w:numPr>
          <w:ilvl w:val="0"/>
          <w:numId w:val="7"/>
        </w:numPr>
        <w:spacing w:line="240" w:lineRule="auto"/>
        <w:rPr>
          <w:rFonts w:ascii="Times New Roman" w:eastAsia="Times New Roman" w:hAnsi="Times New Roman" w:cs="Times New Roman"/>
          <w:sz w:val="18"/>
          <w:szCs w:val="18"/>
          <w:highlight w:val="white"/>
        </w:rPr>
      </w:pPr>
      <w:r w:rsidRPr="005A79C4">
        <w:rPr>
          <w:rFonts w:ascii="Times New Roman" w:eastAsia="Times New Roman" w:hAnsi="Times New Roman" w:cs="Times New Roman"/>
          <w:sz w:val="18"/>
          <w:szCs w:val="18"/>
          <w:highlight w:val="white"/>
        </w:rPr>
        <w:t xml:space="preserve">Created an Android App from idea development to launch during a 12-week program </w:t>
      </w:r>
    </w:p>
    <w:p w14:paraId="0000001A" w14:textId="7DA122D8" w:rsidR="0055218B" w:rsidRPr="005A79C4" w:rsidRDefault="00E373A7">
      <w:pPr>
        <w:numPr>
          <w:ilvl w:val="0"/>
          <w:numId w:val="7"/>
        </w:numPr>
        <w:spacing w:line="240" w:lineRule="auto"/>
        <w:rPr>
          <w:rFonts w:ascii="Times New Roman" w:eastAsia="Times New Roman" w:hAnsi="Times New Roman" w:cs="Times New Roman"/>
          <w:sz w:val="18"/>
          <w:szCs w:val="18"/>
          <w:highlight w:val="white"/>
        </w:rPr>
      </w:pPr>
      <w:commentRangeStart w:id="53"/>
      <w:r w:rsidRPr="005A79C4">
        <w:rPr>
          <w:rFonts w:ascii="Times New Roman" w:eastAsia="Times New Roman" w:hAnsi="Times New Roman" w:cs="Times New Roman"/>
          <w:sz w:val="18"/>
          <w:szCs w:val="18"/>
          <w:highlight w:val="white"/>
        </w:rPr>
        <w:t xml:space="preserve">Created a Flashcard App </w:t>
      </w:r>
      <w:r w:rsidR="00B67906" w:rsidRPr="005A79C4">
        <w:rPr>
          <w:rFonts w:ascii="Times New Roman" w:eastAsia="Times New Roman" w:hAnsi="Times New Roman" w:cs="Times New Roman"/>
          <w:sz w:val="18"/>
          <w:szCs w:val="18"/>
          <w:highlight w:val="white"/>
        </w:rPr>
        <w:t>to help in studies a</w:t>
      </w:r>
      <w:r w:rsidRPr="005A79C4">
        <w:rPr>
          <w:rFonts w:ascii="Times New Roman" w:eastAsia="Times New Roman" w:hAnsi="Times New Roman" w:cs="Times New Roman"/>
          <w:sz w:val="18"/>
          <w:szCs w:val="18"/>
          <w:highlight w:val="white"/>
        </w:rPr>
        <w:t xml:space="preserve">nd </w:t>
      </w:r>
      <w:r w:rsidR="00B67906" w:rsidRPr="005A79C4">
        <w:rPr>
          <w:rFonts w:ascii="Times New Roman" w:eastAsia="Times New Roman" w:hAnsi="Times New Roman" w:cs="Times New Roman"/>
          <w:sz w:val="18"/>
          <w:szCs w:val="18"/>
          <w:highlight w:val="white"/>
        </w:rPr>
        <w:t>d</w:t>
      </w:r>
      <w:r w:rsidRPr="005A79C4">
        <w:rPr>
          <w:rFonts w:ascii="Times New Roman" w:eastAsia="Times New Roman" w:hAnsi="Times New Roman" w:cs="Times New Roman"/>
          <w:sz w:val="18"/>
          <w:szCs w:val="18"/>
          <w:highlight w:val="white"/>
        </w:rPr>
        <w:t>esigned Planner App</w:t>
      </w:r>
      <w:r w:rsidR="00B67906" w:rsidRPr="005A79C4">
        <w:rPr>
          <w:rFonts w:ascii="Times New Roman" w:eastAsia="Times New Roman" w:hAnsi="Times New Roman" w:cs="Times New Roman"/>
          <w:sz w:val="18"/>
          <w:szCs w:val="18"/>
          <w:highlight w:val="white"/>
        </w:rPr>
        <w:t xml:space="preserve"> </w:t>
      </w:r>
      <w:commentRangeEnd w:id="53"/>
      <w:r w:rsidR="009F1A43">
        <w:rPr>
          <w:rStyle w:val="CommentReference"/>
        </w:rPr>
        <w:commentReference w:id="53"/>
      </w:r>
    </w:p>
    <w:p w14:paraId="0000001B" w14:textId="77777777" w:rsidR="0055218B" w:rsidRPr="005A79C4" w:rsidRDefault="00E373A7">
      <w:pPr>
        <w:numPr>
          <w:ilvl w:val="0"/>
          <w:numId w:val="7"/>
        </w:numPr>
        <w:spacing w:line="240" w:lineRule="auto"/>
        <w:rPr>
          <w:rFonts w:ascii="Times New Roman" w:eastAsia="Times New Roman" w:hAnsi="Times New Roman" w:cs="Times New Roman"/>
          <w:sz w:val="18"/>
          <w:szCs w:val="18"/>
          <w:highlight w:val="white"/>
        </w:rPr>
      </w:pPr>
      <w:r w:rsidRPr="005A79C4">
        <w:rPr>
          <w:rFonts w:ascii="Times New Roman" w:eastAsia="Times New Roman" w:hAnsi="Times New Roman" w:cs="Times New Roman"/>
          <w:sz w:val="18"/>
          <w:szCs w:val="18"/>
          <w:highlight w:val="white"/>
        </w:rPr>
        <w:t>Mentored by IT professionals and leaders from top tech companies, including Facebook</w:t>
      </w:r>
    </w:p>
    <w:p w14:paraId="0000001C" w14:textId="77777777" w:rsidR="0055218B" w:rsidRPr="000D374A" w:rsidRDefault="00E373A7">
      <w:pPr>
        <w:spacing w:line="240" w:lineRule="auto"/>
        <w:rPr>
          <w:rFonts w:ascii="Times New Roman" w:eastAsia="Times New Roman" w:hAnsi="Times New Roman" w:cs="Times New Roman"/>
          <w:sz w:val="20"/>
          <w:szCs w:val="20"/>
        </w:rPr>
      </w:pPr>
      <w:r w:rsidRPr="000D374A">
        <w:rPr>
          <w:rFonts w:ascii="Times New Roman" w:eastAsia="Times New Roman" w:hAnsi="Times New Roman" w:cs="Times New Roman"/>
          <w:b/>
          <w:sz w:val="20"/>
          <w:szCs w:val="20"/>
        </w:rPr>
        <w:t>Hunter College Cybersecurity Internship</w:t>
      </w:r>
      <w:r w:rsidRPr="000D374A">
        <w:rPr>
          <w:rFonts w:ascii="Times New Roman" w:eastAsia="Times New Roman" w:hAnsi="Times New Roman" w:cs="Times New Roman"/>
          <w:sz w:val="20"/>
          <w:szCs w:val="20"/>
        </w:rPr>
        <w:t xml:space="preserve"> </w:t>
      </w:r>
      <w:r w:rsidRPr="000D374A">
        <w:rPr>
          <w:rFonts w:ascii="Times New Roman" w:eastAsia="Times New Roman" w:hAnsi="Times New Roman" w:cs="Times New Roman"/>
          <w:b/>
          <w:sz w:val="20"/>
          <w:szCs w:val="20"/>
        </w:rPr>
        <w:t xml:space="preserve">   </w:t>
      </w:r>
      <w:r w:rsidRPr="000D374A">
        <w:rPr>
          <w:rFonts w:ascii="Times New Roman" w:eastAsia="Times New Roman" w:hAnsi="Times New Roman" w:cs="Times New Roman"/>
          <w:sz w:val="20"/>
          <w:szCs w:val="20"/>
        </w:rPr>
        <w:t xml:space="preserve">                </w:t>
      </w:r>
      <w:r w:rsidRPr="000D374A">
        <w:rPr>
          <w:rFonts w:ascii="Times New Roman" w:eastAsia="Times New Roman" w:hAnsi="Times New Roman" w:cs="Times New Roman"/>
          <w:sz w:val="20"/>
          <w:szCs w:val="20"/>
        </w:rPr>
        <w:tab/>
        <w:t xml:space="preserve">        </w:t>
      </w:r>
      <w:r w:rsidRPr="000D374A">
        <w:rPr>
          <w:rFonts w:ascii="Times New Roman" w:eastAsia="Times New Roman" w:hAnsi="Times New Roman" w:cs="Times New Roman"/>
          <w:sz w:val="20"/>
          <w:szCs w:val="20"/>
        </w:rPr>
        <w:tab/>
      </w:r>
      <w:r w:rsidRPr="000D374A">
        <w:rPr>
          <w:rFonts w:ascii="Times New Roman" w:eastAsia="Times New Roman" w:hAnsi="Times New Roman" w:cs="Times New Roman"/>
          <w:sz w:val="20"/>
          <w:szCs w:val="20"/>
        </w:rPr>
        <w:tab/>
      </w:r>
      <w:r w:rsidRPr="000D374A">
        <w:rPr>
          <w:rFonts w:ascii="Times New Roman" w:eastAsia="Times New Roman" w:hAnsi="Times New Roman" w:cs="Times New Roman"/>
          <w:sz w:val="20"/>
          <w:szCs w:val="20"/>
        </w:rPr>
        <w:tab/>
      </w:r>
      <w:r w:rsidRPr="000D374A">
        <w:rPr>
          <w:rFonts w:ascii="Times New Roman" w:eastAsia="Times New Roman" w:hAnsi="Times New Roman" w:cs="Times New Roman"/>
          <w:sz w:val="20"/>
          <w:szCs w:val="20"/>
        </w:rPr>
        <w:tab/>
        <w:t xml:space="preserve">        </w:t>
      </w:r>
      <w:r w:rsidRPr="000D374A">
        <w:rPr>
          <w:rFonts w:ascii="Times New Roman" w:eastAsia="Times New Roman" w:hAnsi="Times New Roman" w:cs="Times New Roman"/>
          <w:sz w:val="20"/>
          <w:szCs w:val="20"/>
        </w:rPr>
        <w:tab/>
      </w:r>
      <w:r w:rsidRPr="000D374A">
        <w:rPr>
          <w:rFonts w:ascii="Times New Roman" w:eastAsia="Times New Roman" w:hAnsi="Times New Roman" w:cs="Times New Roman"/>
          <w:sz w:val="20"/>
          <w:szCs w:val="20"/>
        </w:rPr>
        <w:tab/>
        <w:t xml:space="preserve">       Aug 2018</w:t>
      </w:r>
    </w:p>
    <w:p w14:paraId="0000001D" w14:textId="688269BF" w:rsidR="0055218B" w:rsidRPr="005A79C4" w:rsidRDefault="00E373A7">
      <w:pPr>
        <w:numPr>
          <w:ilvl w:val="0"/>
          <w:numId w:val="3"/>
        </w:numPr>
        <w:spacing w:line="240" w:lineRule="auto"/>
        <w:rPr>
          <w:rFonts w:ascii="Times New Roman" w:eastAsia="Times New Roman" w:hAnsi="Times New Roman" w:cs="Times New Roman"/>
          <w:sz w:val="18"/>
          <w:szCs w:val="18"/>
        </w:rPr>
      </w:pPr>
      <w:r w:rsidRPr="005A79C4">
        <w:rPr>
          <w:rFonts w:ascii="Times New Roman" w:eastAsia="Times New Roman" w:hAnsi="Times New Roman" w:cs="Times New Roman"/>
          <w:sz w:val="18"/>
          <w:szCs w:val="18"/>
        </w:rPr>
        <w:t>Implemented</w:t>
      </w:r>
      <w:r w:rsidR="00115619" w:rsidRPr="005A79C4">
        <w:rPr>
          <w:rFonts w:ascii="Times New Roman" w:eastAsia="Times New Roman" w:hAnsi="Times New Roman" w:cs="Times New Roman"/>
          <w:sz w:val="18"/>
          <w:szCs w:val="18"/>
        </w:rPr>
        <w:t xml:space="preserve"> a practical application of DDoS</w:t>
      </w:r>
      <w:r w:rsidRPr="005A79C4">
        <w:rPr>
          <w:rFonts w:ascii="Times New Roman" w:eastAsia="Times New Roman" w:hAnsi="Times New Roman" w:cs="Times New Roman"/>
          <w:sz w:val="18"/>
          <w:szCs w:val="18"/>
        </w:rPr>
        <w:t xml:space="preserve"> attacks and networks</w:t>
      </w:r>
    </w:p>
    <w:p w14:paraId="0000001E" w14:textId="77777777" w:rsidR="0055218B" w:rsidRPr="005A79C4" w:rsidRDefault="00E373A7">
      <w:pPr>
        <w:numPr>
          <w:ilvl w:val="0"/>
          <w:numId w:val="3"/>
        </w:numPr>
        <w:spacing w:line="240" w:lineRule="auto"/>
        <w:rPr>
          <w:rFonts w:ascii="Times New Roman" w:eastAsia="Times New Roman" w:hAnsi="Times New Roman" w:cs="Times New Roman"/>
          <w:sz w:val="18"/>
          <w:szCs w:val="18"/>
        </w:rPr>
      </w:pPr>
      <w:r w:rsidRPr="005A79C4">
        <w:rPr>
          <w:rFonts w:ascii="Times New Roman" w:eastAsia="Times New Roman" w:hAnsi="Times New Roman" w:cs="Times New Roman"/>
          <w:sz w:val="18"/>
          <w:szCs w:val="18"/>
        </w:rPr>
        <w:t>Introduced to concepts including networks, servers, Internet protocols, Big Data, and Cloud Computing</w:t>
      </w:r>
    </w:p>
    <w:p w14:paraId="0000001F" w14:textId="77777777" w:rsidR="0055218B" w:rsidRDefault="00003E42">
      <w:pPr>
        <w:spacing w:line="240" w:lineRule="auto"/>
        <w:rPr>
          <w:rFonts w:ascii="Times New Roman" w:eastAsia="Times New Roman" w:hAnsi="Times New Roman" w:cs="Times New Roman"/>
          <w:b/>
          <w:sz w:val="20"/>
          <w:szCs w:val="20"/>
        </w:rPr>
        <w:sectPr w:rsidR="0055218B">
          <w:pgSz w:w="12240" w:h="15840"/>
          <w:pgMar w:top="863" w:right="863" w:bottom="863" w:left="863" w:header="720" w:footer="720" w:gutter="0"/>
          <w:pgNumType w:start="1"/>
          <w:cols w:space="720"/>
        </w:sectPr>
      </w:pPr>
      <w:r>
        <w:rPr>
          <w:noProof/>
        </w:rPr>
        <w:pict w14:anchorId="06234CE1">
          <v:rect id="_x0000_i1027" alt="" style="width:525.7pt;height:.05pt;mso-width-percent:0;mso-height-percent:0;mso-width-percent:0;mso-height-percent:0" o:hralign="center" o:hrstd="t" o:hr="t" fillcolor="#a0a0a0" stroked="f"/>
        </w:pict>
      </w:r>
    </w:p>
    <w:p w14:paraId="00000020" w14:textId="77777777" w:rsidR="0055218B" w:rsidRDefault="00E373A7">
      <w:pPr>
        <w:spacing w:line="240" w:lineRule="auto"/>
        <w:rPr>
          <w:rFonts w:ascii="Times New Roman" w:eastAsia="Times New Roman" w:hAnsi="Times New Roman" w:cs="Times New Roman"/>
          <w:b/>
          <w:sz w:val="20"/>
          <w:szCs w:val="20"/>
        </w:rPr>
      </w:pPr>
      <w:commentRangeStart w:id="54"/>
      <w:r>
        <w:rPr>
          <w:rFonts w:ascii="Times New Roman" w:eastAsia="Times New Roman" w:hAnsi="Times New Roman" w:cs="Times New Roman"/>
          <w:b/>
          <w:sz w:val="20"/>
          <w:szCs w:val="20"/>
        </w:rPr>
        <w:t>Technical Skills</w:t>
      </w:r>
    </w:p>
    <w:p w14:paraId="00000021" w14:textId="5B0B35D7" w:rsidR="0055218B" w:rsidRPr="009F34D3" w:rsidDel="009F34D3" w:rsidRDefault="00D30EEC" w:rsidP="009F34D3">
      <w:pPr>
        <w:numPr>
          <w:ilvl w:val="0"/>
          <w:numId w:val="5"/>
        </w:numPr>
        <w:spacing w:line="240" w:lineRule="auto"/>
        <w:rPr>
          <w:del w:id="55" w:author="Naomi Press" w:date="2019-08-07T16:27:00Z"/>
          <w:rFonts w:ascii="Times New Roman" w:eastAsia="Times New Roman" w:hAnsi="Times New Roman" w:cs="Times New Roman"/>
          <w:b/>
          <w:sz w:val="18"/>
          <w:szCs w:val="18"/>
          <w:rPrChange w:id="56" w:author="Naomi Press" w:date="2019-08-07T16:27:00Z">
            <w:rPr>
              <w:del w:id="57" w:author="Naomi Press" w:date="2019-08-07T16:27:00Z"/>
              <w:rFonts w:ascii="Times New Roman" w:eastAsia="Times New Roman" w:hAnsi="Times New Roman" w:cs="Times New Roman"/>
              <w:sz w:val="18"/>
              <w:szCs w:val="18"/>
            </w:rPr>
          </w:rPrChange>
        </w:rPr>
      </w:pPr>
      <w:r w:rsidRPr="005A79C4">
        <w:rPr>
          <w:rFonts w:ascii="Times New Roman" w:eastAsia="Times New Roman" w:hAnsi="Times New Roman" w:cs="Times New Roman"/>
          <w:sz w:val="18"/>
          <w:szCs w:val="18"/>
        </w:rPr>
        <w:t>Software: P</w:t>
      </w:r>
      <w:r w:rsidR="00E373A7" w:rsidRPr="005A79C4">
        <w:rPr>
          <w:rFonts w:ascii="Times New Roman" w:eastAsia="Times New Roman" w:hAnsi="Times New Roman" w:cs="Times New Roman"/>
          <w:sz w:val="18"/>
          <w:szCs w:val="18"/>
        </w:rPr>
        <w:t xml:space="preserve">roficient in </w:t>
      </w:r>
      <w:r w:rsidR="00AC1FCC" w:rsidRPr="005A79C4">
        <w:rPr>
          <w:rFonts w:ascii="Times New Roman" w:eastAsia="Times New Roman" w:hAnsi="Times New Roman" w:cs="Times New Roman"/>
          <w:sz w:val="18"/>
          <w:szCs w:val="18"/>
        </w:rPr>
        <w:t>C++, familiar</w:t>
      </w:r>
      <w:r w:rsidR="00E373A7" w:rsidRPr="005A79C4">
        <w:rPr>
          <w:rFonts w:ascii="Times New Roman" w:eastAsia="Times New Roman" w:hAnsi="Times New Roman" w:cs="Times New Roman"/>
          <w:sz w:val="18"/>
          <w:szCs w:val="18"/>
        </w:rPr>
        <w:t xml:space="preserve"> with: Python, HTML, CSS, JavaScript, C#, SQL</w:t>
      </w:r>
      <w:r w:rsidR="007E54AD" w:rsidRPr="005A79C4">
        <w:rPr>
          <w:rFonts w:ascii="Times New Roman" w:eastAsia="Times New Roman" w:hAnsi="Times New Roman" w:cs="Times New Roman"/>
          <w:sz w:val="18"/>
          <w:szCs w:val="18"/>
        </w:rPr>
        <w:t>, Django</w:t>
      </w:r>
    </w:p>
    <w:p w14:paraId="581D503F" w14:textId="77777777" w:rsidR="009F34D3" w:rsidRPr="009F34D3" w:rsidRDefault="009F34D3" w:rsidP="009F34D3">
      <w:pPr>
        <w:numPr>
          <w:ilvl w:val="0"/>
          <w:numId w:val="5"/>
        </w:numPr>
        <w:spacing w:line="240" w:lineRule="auto"/>
        <w:rPr>
          <w:ins w:id="58" w:author="Naomi Press" w:date="2019-08-07T16:27:00Z"/>
          <w:rFonts w:ascii="Times New Roman" w:eastAsia="Times New Roman" w:hAnsi="Times New Roman" w:cs="Times New Roman"/>
          <w:b/>
          <w:sz w:val="18"/>
          <w:szCs w:val="18"/>
          <w:rPrChange w:id="59" w:author="Naomi Press" w:date="2019-08-07T16:27:00Z">
            <w:rPr>
              <w:ins w:id="60" w:author="Naomi Press" w:date="2019-08-07T16:27:00Z"/>
              <w:rFonts w:ascii="Times New Roman" w:eastAsia="Times New Roman" w:hAnsi="Times New Roman" w:cs="Times New Roman"/>
              <w:sz w:val="18"/>
              <w:szCs w:val="18"/>
            </w:rPr>
          </w:rPrChange>
        </w:rPr>
      </w:pPr>
    </w:p>
    <w:p w14:paraId="590A71B5" w14:textId="77777777" w:rsidR="009F34D3" w:rsidRPr="005A79C4" w:rsidRDefault="009F34D3" w:rsidP="009F34D3">
      <w:pPr>
        <w:numPr>
          <w:ilvl w:val="0"/>
          <w:numId w:val="5"/>
        </w:numPr>
        <w:spacing w:line="240" w:lineRule="auto"/>
        <w:rPr>
          <w:ins w:id="61" w:author="Naomi Press" w:date="2019-08-07T16:27:00Z"/>
          <w:rFonts w:ascii="Times New Roman" w:eastAsia="Times New Roman" w:hAnsi="Times New Roman" w:cs="Times New Roman"/>
          <w:b/>
          <w:sz w:val="18"/>
          <w:szCs w:val="18"/>
        </w:rPr>
      </w:pPr>
      <w:ins w:id="62" w:author="Naomi Press" w:date="2019-08-07T16:27:00Z">
        <w:r w:rsidRPr="005A79C4">
          <w:rPr>
            <w:rFonts w:ascii="Times New Roman" w:eastAsia="Times New Roman" w:hAnsi="Times New Roman" w:cs="Times New Roman"/>
            <w:sz w:val="18"/>
            <w:szCs w:val="18"/>
          </w:rPr>
          <w:t>Android Development</w:t>
        </w:r>
        <w:r>
          <w:rPr>
            <w:rFonts w:ascii="Times New Roman" w:eastAsia="Times New Roman" w:hAnsi="Times New Roman" w:cs="Times New Roman"/>
            <w:sz w:val="18"/>
            <w:szCs w:val="18"/>
          </w:rPr>
          <w:t xml:space="preserve"> </w:t>
        </w:r>
        <w:r w:rsidRPr="005A79C4">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Pr="005A79C4">
          <w:rPr>
            <w:rFonts w:ascii="Times New Roman" w:eastAsia="Times New Roman" w:hAnsi="Times New Roman" w:cs="Times New Roman"/>
            <w:sz w:val="18"/>
            <w:szCs w:val="18"/>
          </w:rPr>
          <w:t>Android Studios and Kotlin,</w:t>
        </w:r>
      </w:ins>
    </w:p>
    <w:p w14:paraId="00B9119D" w14:textId="77777777" w:rsidR="009F34D3" w:rsidRPr="005A79C4" w:rsidRDefault="009F34D3" w:rsidP="009F34D3">
      <w:pPr>
        <w:numPr>
          <w:ilvl w:val="0"/>
          <w:numId w:val="5"/>
        </w:numPr>
        <w:spacing w:line="240" w:lineRule="auto"/>
        <w:rPr>
          <w:ins w:id="63" w:author="Naomi Press" w:date="2019-08-07T16:27:00Z"/>
          <w:rFonts w:ascii="Times New Roman" w:eastAsia="Times New Roman" w:hAnsi="Times New Roman" w:cs="Times New Roman"/>
          <w:b/>
          <w:sz w:val="18"/>
          <w:szCs w:val="18"/>
        </w:rPr>
      </w:pPr>
      <w:proofErr w:type="spellStart"/>
      <w:ins w:id="64" w:author="Naomi Press" w:date="2019-08-07T16:27:00Z">
        <w:r w:rsidRPr="005A79C4">
          <w:rPr>
            <w:rFonts w:ascii="Times New Roman" w:eastAsia="Times New Roman" w:hAnsi="Times New Roman" w:cs="Times New Roman"/>
            <w:sz w:val="18"/>
            <w:szCs w:val="18"/>
          </w:rPr>
          <w:t>Jupyter</w:t>
        </w:r>
        <w:proofErr w:type="spellEnd"/>
        <w:r w:rsidRPr="005A79C4">
          <w:rPr>
            <w:rFonts w:ascii="Times New Roman" w:eastAsia="Times New Roman" w:hAnsi="Times New Roman" w:cs="Times New Roman"/>
            <w:sz w:val="18"/>
            <w:szCs w:val="18"/>
          </w:rPr>
          <w:t xml:space="preserve"> Notebook, Emacs, Linux, Unix, Windows, Visual Studios </w:t>
        </w:r>
      </w:ins>
    </w:p>
    <w:p w14:paraId="56E553E1" w14:textId="77777777" w:rsidR="009F34D3" w:rsidRPr="005A79C4" w:rsidRDefault="009F34D3" w:rsidP="009F34D3">
      <w:pPr>
        <w:numPr>
          <w:ilvl w:val="0"/>
          <w:numId w:val="5"/>
        </w:numPr>
        <w:spacing w:line="240" w:lineRule="auto"/>
        <w:rPr>
          <w:ins w:id="65" w:author="Naomi Press" w:date="2019-08-07T16:27:00Z"/>
          <w:rFonts w:ascii="Times New Roman" w:eastAsia="Times New Roman" w:hAnsi="Times New Roman" w:cs="Times New Roman"/>
          <w:b/>
          <w:sz w:val="18"/>
          <w:szCs w:val="18"/>
        </w:rPr>
      </w:pPr>
      <w:ins w:id="66" w:author="Naomi Press" w:date="2019-08-07T16:27:00Z">
        <w:r w:rsidRPr="005A79C4">
          <w:rPr>
            <w:rFonts w:ascii="Times New Roman" w:eastAsia="Times New Roman" w:hAnsi="Times New Roman" w:cs="Times New Roman"/>
            <w:sz w:val="18"/>
            <w:szCs w:val="18"/>
          </w:rPr>
          <w:t xml:space="preserve">Project Management: GitHub, Jira, Confluence, </w:t>
        </w:r>
        <w:proofErr w:type="spellStart"/>
        <w:r w:rsidRPr="005A79C4">
          <w:rPr>
            <w:rFonts w:ascii="Times New Roman" w:eastAsia="Times New Roman" w:hAnsi="Times New Roman" w:cs="Times New Roman"/>
            <w:sz w:val="18"/>
            <w:szCs w:val="18"/>
          </w:rPr>
          <w:t>CoCalc</w:t>
        </w:r>
        <w:proofErr w:type="spellEnd"/>
      </w:ins>
    </w:p>
    <w:p w14:paraId="36CFC026" w14:textId="77777777" w:rsidR="009F34D3" w:rsidRPr="007E54AD" w:rsidRDefault="009F34D3" w:rsidP="009F34D3">
      <w:pPr>
        <w:spacing w:line="240" w:lineRule="auto"/>
        <w:rPr>
          <w:ins w:id="67" w:author="Naomi Press" w:date="2019-08-07T16:27:00Z"/>
          <w:rFonts w:ascii="Times New Roman" w:eastAsia="Times New Roman" w:hAnsi="Times New Roman" w:cs="Times New Roman"/>
          <w:sz w:val="19"/>
          <w:szCs w:val="19"/>
          <w:highlight w:val="white"/>
        </w:rPr>
        <w:sectPr w:rsidR="009F34D3" w:rsidRPr="007E54AD">
          <w:type w:val="continuous"/>
          <w:pgSz w:w="12240" w:h="15840"/>
          <w:pgMar w:top="863" w:right="863" w:bottom="863" w:left="863" w:header="720" w:footer="720" w:gutter="0"/>
          <w:cols w:num="2" w:space="720" w:equalWidth="0">
            <w:col w:w="4895" w:space="720"/>
            <w:col w:w="4895" w:space="0"/>
          </w:cols>
        </w:sectPr>
      </w:pPr>
    </w:p>
    <w:p w14:paraId="5DDBEC70" w14:textId="77777777" w:rsidR="009F34D3" w:rsidRPr="005A79C4" w:rsidRDefault="009F34D3">
      <w:pPr>
        <w:numPr>
          <w:ilvl w:val="0"/>
          <w:numId w:val="5"/>
        </w:numPr>
        <w:spacing w:line="240" w:lineRule="auto"/>
        <w:rPr>
          <w:ins w:id="68" w:author="Naomi Press" w:date="2019-08-07T16:27:00Z"/>
          <w:rFonts w:ascii="Times New Roman" w:eastAsia="Times New Roman" w:hAnsi="Times New Roman" w:cs="Times New Roman"/>
          <w:b/>
          <w:sz w:val="18"/>
          <w:szCs w:val="18"/>
        </w:rPr>
      </w:pPr>
    </w:p>
    <w:commentRangeEnd w:id="54"/>
    <w:p w14:paraId="3B35D3C5" w14:textId="77777777" w:rsidR="009F34D3" w:rsidRPr="009F34D3" w:rsidRDefault="009F34D3" w:rsidP="009F34D3">
      <w:pPr>
        <w:numPr>
          <w:ilvl w:val="0"/>
          <w:numId w:val="5"/>
        </w:numPr>
        <w:spacing w:line="240" w:lineRule="auto"/>
        <w:rPr>
          <w:ins w:id="69" w:author="Naomi Press" w:date="2019-08-07T16:26:00Z"/>
          <w:rFonts w:ascii="Times New Roman" w:eastAsia="Times New Roman" w:hAnsi="Times New Roman" w:cs="Times New Roman"/>
          <w:b/>
          <w:sz w:val="18"/>
          <w:szCs w:val="18"/>
          <w:rPrChange w:id="70" w:author="Naomi Press" w:date="2019-08-07T16:27:00Z">
            <w:rPr>
              <w:ins w:id="71" w:author="Naomi Press" w:date="2019-08-07T16:26:00Z"/>
              <w:rFonts w:ascii="Times New Roman" w:eastAsia="Times New Roman" w:hAnsi="Times New Roman" w:cs="Times New Roman"/>
              <w:sz w:val="18"/>
              <w:szCs w:val="18"/>
            </w:rPr>
          </w:rPrChange>
        </w:rPr>
      </w:pPr>
      <w:ins w:id="72" w:author="Naomi Press" w:date="2019-08-07T16:29:00Z">
        <w:r>
          <w:rPr>
            <w:rStyle w:val="CommentReference"/>
          </w:rPr>
          <w:commentReference w:id="54"/>
        </w:r>
      </w:ins>
    </w:p>
    <w:p w14:paraId="030FFDF4" w14:textId="48AAD334" w:rsidR="008B4A20" w:rsidRPr="005A79C4" w:rsidDel="009F34D3" w:rsidRDefault="001E713D">
      <w:pPr>
        <w:numPr>
          <w:ilvl w:val="0"/>
          <w:numId w:val="5"/>
        </w:numPr>
        <w:spacing w:line="240" w:lineRule="auto"/>
        <w:rPr>
          <w:del w:id="73" w:author="Naomi Press" w:date="2019-08-07T16:27:00Z"/>
          <w:rFonts w:ascii="Times New Roman" w:eastAsia="Times New Roman" w:hAnsi="Times New Roman" w:cs="Times New Roman"/>
          <w:b/>
          <w:sz w:val="18"/>
          <w:szCs w:val="18"/>
        </w:rPr>
      </w:pPr>
      <w:del w:id="74" w:author="Naomi Press" w:date="2019-08-07T16:27:00Z">
        <w:r w:rsidRPr="005A79C4" w:rsidDel="009F34D3">
          <w:rPr>
            <w:rFonts w:ascii="Times New Roman" w:eastAsia="Times New Roman" w:hAnsi="Times New Roman" w:cs="Times New Roman"/>
            <w:sz w:val="18"/>
            <w:szCs w:val="18"/>
          </w:rPr>
          <w:delText>Android Development</w:delText>
        </w:r>
        <w:r w:rsidR="00D70FC7" w:rsidDel="009F34D3">
          <w:rPr>
            <w:rFonts w:ascii="Times New Roman" w:eastAsia="Times New Roman" w:hAnsi="Times New Roman" w:cs="Times New Roman"/>
            <w:sz w:val="18"/>
            <w:szCs w:val="18"/>
          </w:rPr>
          <w:delText xml:space="preserve"> </w:delText>
        </w:r>
        <w:r w:rsidRPr="005A79C4" w:rsidDel="009F34D3">
          <w:rPr>
            <w:rFonts w:ascii="Times New Roman" w:eastAsia="Times New Roman" w:hAnsi="Times New Roman" w:cs="Times New Roman"/>
            <w:sz w:val="18"/>
            <w:szCs w:val="18"/>
          </w:rPr>
          <w:delText>-</w:delText>
        </w:r>
        <w:r w:rsidR="00D70FC7" w:rsidDel="009F34D3">
          <w:rPr>
            <w:rFonts w:ascii="Times New Roman" w:eastAsia="Times New Roman" w:hAnsi="Times New Roman" w:cs="Times New Roman"/>
            <w:sz w:val="18"/>
            <w:szCs w:val="18"/>
          </w:rPr>
          <w:delText xml:space="preserve"> </w:delText>
        </w:r>
        <w:r w:rsidR="00E373A7" w:rsidRPr="005A79C4" w:rsidDel="009F34D3">
          <w:rPr>
            <w:rFonts w:ascii="Times New Roman" w:eastAsia="Times New Roman" w:hAnsi="Times New Roman" w:cs="Times New Roman"/>
            <w:sz w:val="18"/>
            <w:szCs w:val="18"/>
          </w:rPr>
          <w:delText>Android Studios</w:delText>
        </w:r>
        <w:r w:rsidRPr="005A79C4" w:rsidDel="009F34D3">
          <w:rPr>
            <w:rFonts w:ascii="Times New Roman" w:eastAsia="Times New Roman" w:hAnsi="Times New Roman" w:cs="Times New Roman"/>
            <w:sz w:val="18"/>
            <w:szCs w:val="18"/>
          </w:rPr>
          <w:delText xml:space="preserve"> and Kotlin</w:delText>
        </w:r>
        <w:r w:rsidR="00E373A7" w:rsidRPr="005A79C4" w:rsidDel="009F34D3">
          <w:rPr>
            <w:rFonts w:ascii="Times New Roman" w:eastAsia="Times New Roman" w:hAnsi="Times New Roman" w:cs="Times New Roman"/>
            <w:sz w:val="18"/>
            <w:szCs w:val="18"/>
          </w:rPr>
          <w:delText>,</w:delText>
        </w:r>
      </w:del>
    </w:p>
    <w:p w14:paraId="01EEF537" w14:textId="4DC23B93" w:rsidR="00B67906" w:rsidRPr="005A79C4" w:rsidDel="009F34D3" w:rsidRDefault="008B4A20" w:rsidP="0042027F">
      <w:pPr>
        <w:numPr>
          <w:ilvl w:val="0"/>
          <w:numId w:val="5"/>
        </w:numPr>
        <w:spacing w:line="240" w:lineRule="auto"/>
        <w:rPr>
          <w:del w:id="75" w:author="Naomi Press" w:date="2019-08-07T16:27:00Z"/>
          <w:rFonts w:ascii="Times New Roman" w:eastAsia="Times New Roman" w:hAnsi="Times New Roman" w:cs="Times New Roman"/>
          <w:b/>
          <w:sz w:val="18"/>
          <w:szCs w:val="18"/>
        </w:rPr>
      </w:pPr>
      <w:del w:id="76" w:author="Naomi Press" w:date="2019-08-07T16:27:00Z">
        <w:r w:rsidRPr="005A79C4" w:rsidDel="009F34D3">
          <w:rPr>
            <w:rFonts w:ascii="Times New Roman" w:eastAsia="Times New Roman" w:hAnsi="Times New Roman" w:cs="Times New Roman"/>
            <w:sz w:val="18"/>
            <w:szCs w:val="18"/>
          </w:rPr>
          <w:delText xml:space="preserve">Jupyter Notebook, </w:delText>
        </w:r>
        <w:r w:rsidR="00E373A7" w:rsidRPr="005A79C4" w:rsidDel="009F34D3">
          <w:rPr>
            <w:rFonts w:ascii="Times New Roman" w:eastAsia="Times New Roman" w:hAnsi="Times New Roman" w:cs="Times New Roman"/>
            <w:sz w:val="18"/>
            <w:szCs w:val="18"/>
          </w:rPr>
          <w:delText xml:space="preserve">Emacs, Linux, Unix, Windows, Visual Studios </w:delText>
        </w:r>
      </w:del>
    </w:p>
    <w:p w14:paraId="64433A88" w14:textId="1D9E7C08" w:rsidR="00315ECC" w:rsidRPr="005A79C4" w:rsidDel="009F34D3" w:rsidRDefault="007037D3" w:rsidP="0042027F">
      <w:pPr>
        <w:numPr>
          <w:ilvl w:val="0"/>
          <w:numId w:val="5"/>
        </w:numPr>
        <w:spacing w:line="240" w:lineRule="auto"/>
        <w:rPr>
          <w:del w:id="77" w:author="Naomi Press" w:date="2019-08-07T16:27:00Z"/>
          <w:rFonts w:ascii="Times New Roman" w:eastAsia="Times New Roman" w:hAnsi="Times New Roman" w:cs="Times New Roman"/>
          <w:b/>
          <w:sz w:val="18"/>
          <w:szCs w:val="18"/>
        </w:rPr>
      </w:pPr>
      <w:del w:id="78" w:author="Naomi Press" w:date="2019-08-07T16:27:00Z">
        <w:r w:rsidRPr="005A79C4" w:rsidDel="009F34D3">
          <w:rPr>
            <w:rFonts w:ascii="Times New Roman" w:eastAsia="Times New Roman" w:hAnsi="Times New Roman" w:cs="Times New Roman"/>
            <w:sz w:val="18"/>
            <w:szCs w:val="18"/>
          </w:rPr>
          <w:delText>Project Management: GitHub, Jira, Confluence, CoCalc</w:delText>
        </w:r>
      </w:del>
    </w:p>
    <w:p w14:paraId="1F8366E0" w14:textId="26BCBF36" w:rsidR="007037D3" w:rsidRPr="007037D3" w:rsidDel="009F34D3" w:rsidRDefault="007037D3" w:rsidP="007037D3">
      <w:pPr>
        <w:spacing w:line="240" w:lineRule="auto"/>
        <w:ind w:left="360"/>
        <w:rPr>
          <w:del w:id="79" w:author="Naomi Press" w:date="2019-08-07T16:26:00Z"/>
          <w:rFonts w:ascii="Times New Roman" w:eastAsia="Times New Roman" w:hAnsi="Times New Roman" w:cs="Times New Roman"/>
          <w:b/>
          <w:sz w:val="20"/>
          <w:szCs w:val="20"/>
        </w:rPr>
      </w:pPr>
      <w:del w:id="80" w:author="Naomi Press" w:date="2019-08-07T16:26:00Z">
        <w:r w:rsidDel="009F34D3">
          <w:rPr>
            <w:rFonts w:ascii="Times New Roman" w:eastAsia="Times New Roman" w:hAnsi="Times New Roman" w:cs="Times New Roman"/>
            <w:b/>
            <w:sz w:val="20"/>
            <w:szCs w:val="20"/>
          </w:rPr>
          <w:delText>Other</w:delText>
        </w:r>
        <w:r w:rsidRPr="007037D3" w:rsidDel="009F34D3">
          <w:rPr>
            <w:rFonts w:ascii="Times New Roman" w:eastAsia="Times New Roman" w:hAnsi="Times New Roman" w:cs="Times New Roman"/>
            <w:b/>
            <w:sz w:val="20"/>
            <w:szCs w:val="20"/>
          </w:rPr>
          <w:delText xml:space="preserve"> Skills</w:delText>
        </w:r>
      </w:del>
    </w:p>
    <w:p w14:paraId="2C399F64" w14:textId="4FFA3217" w:rsidR="007037D3" w:rsidRPr="005A79C4" w:rsidDel="009F34D3" w:rsidRDefault="007037D3" w:rsidP="00315ECC">
      <w:pPr>
        <w:numPr>
          <w:ilvl w:val="0"/>
          <w:numId w:val="5"/>
        </w:numPr>
        <w:spacing w:line="240" w:lineRule="auto"/>
        <w:rPr>
          <w:del w:id="81" w:author="Naomi Press" w:date="2019-08-07T16:26:00Z"/>
          <w:rFonts w:ascii="Times New Roman" w:eastAsia="Times New Roman" w:hAnsi="Times New Roman" w:cs="Times New Roman"/>
          <w:bCs/>
          <w:sz w:val="18"/>
          <w:szCs w:val="18"/>
        </w:rPr>
      </w:pPr>
      <w:del w:id="82" w:author="Naomi Press" w:date="2019-08-07T16:26:00Z">
        <w:r w:rsidRPr="005A79C4" w:rsidDel="009F34D3">
          <w:rPr>
            <w:rFonts w:ascii="Times New Roman" w:eastAsia="Times New Roman" w:hAnsi="Times New Roman" w:cs="Times New Roman"/>
            <w:bCs/>
            <w:sz w:val="18"/>
            <w:szCs w:val="18"/>
          </w:rPr>
          <w:delText>Debate</w:delText>
        </w:r>
      </w:del>
    </w:p>
    <w:p w14:paraId="4C4BA181" w14:textId="2EB10AA9" w:rsidR="0042027F" w:rsidRPr="005A79C4" w:rsidDel="009F34D3" w:rsidRDefault="0042027F" w:rsidP="00315ECC">
      <w:pPr>
        <w:numPr>
          <w:ilvl w:val="0"/>
          <w:numId w:val="5"/>
        </w:numPr>
        <w:spacing w:line="240" w:lineRule="auto"/>
        <w:rPr>
          <w:del w:id="83" w:author="Naomi Press" w:date="2019-08-07T16:26:00Z"/>
          <w:rFonts w:ascii="Times New Roman" w:eastAsia="Times New Roman" w:hAnsi="Times New Roman" w:cs="Times New Roman"/>
          <w:b/>
          <w:sz w:val="18"/>
          <w:szCs w:val="18"/>
        </w:rPr>
      </w:pPr>
      <w:del w:id="84" w:author="Naomi Press" w:date="2019-08-07T16:26:00Z">
        <w:r w:rsidRPr="005A79C4" w:rsidDel="009F34D3">
          <w:rPr>
            <w:rFonts w:ascii="Times New Roman" w:eastAsia="Times New Roman" w:hAnsi="Times New Roman" w:cs="Times New Roman"/>
            <w:sz w:val="18"/>
            <w:szCs w:val="18"/>
            <w:highlight w:val="white"/>
          </w:rPr>
          <w:delText xml:space="preserve">Languages: Fluent Hindi Speaker, Moderate Spanish Speaker, </w:delText>
        </w:r>
      </w:del>
    </w:p>
    <w:p w14:paraId="0C7F9CA5" w14:textId="74B1D1BA" w:rsidR="0042027F" w:rsidRPr="005A79C4" w:rsidDel="009F34D3" w:rsidRDefault="0042027F" w:rsidP="0042027F">
      <w:pPr>
        <w:numPr>
          <w:ilvl w:val="0"/>
          <w:numId w:val="6"/>
        </w:numPr>
        <w:spacing w:line="240" w:lineRule="auto"/>
        <w:rPr>
          <w:del w:id="85" w:author="Naomi Press" w:date="2019-08-07T16:26:00Z"/>
          <w:rFonts w:ascii="Times New Roman" w:eastAsia="Times New Roman" w:hAnsi="Times New Roman" w:cs="Times New Roman"/>
          <w:sz w:val="18"/>
          <w:szCs w:val="18"/>
          <w:highlight w:val="white"/>
        </w:rPr>
      </w:pPr>
      <w:del w:id="86" w:author="Naomi Press" w:date="2019-08-07T16:26:00Z">
        <w:r w:rsidRPr="005A79C4" w:rsidDel="009F34D3">
          <w:rPr>
            <w:rFonts w:ascii="Times New Roman" w:eastAsia="Times New Roman" w:hAnsi="Times New Roman" w:cs="Times New Roman"/>
            <w:sz w:val="18"/>
            <w:szCs w:val="18"/>
            <w:highlight w:val="white"/>
          </w:rPr>
          <w:delText>Public Speaking</w:delText>
        </w:r>
      </w:del>
    </w:p>
    <w:p w14:paraId="25E723F7" w14:textId="2C41727C" w:rsidR="0042027F" w:rsidRPr="005A79C4" w:rsidDel="009F34D3" w:rsidRDefault="0042027F" w:rsidP="0042027F">
      <w:pPr>
        <w:numPr>
          <w:ilvl w:val="0"/>
          <w:numId w:val="6"/>
        </w:numPr>
        <w:spacing w:line="240" w:lineRule="auto"/>
        <w:rPr>
          <w:del w:id="87" w:author="Naomi Press" w:date="2019-08-07T16:26:00Z"/>
          <w:rFonts w:ascii="Times New Roman" w:eastAsia="Times New Roman" w:hAnsi="Times New Roman" w:cs="Times New Roman"/>
          <w:sz w:val="18"/>
          <w:szCs w:val="18"/>
          <w:highlight w:val="white"/>
        </w:rPr>
      </w:pPr>
      <w:del w:id="88" w:author="Naomi Press" w:date="2019-08-07T16:26:00Z">
        <w:r w:rsidRPr="005A79C4" w:rsidDel="009F34D3">
          <w:rPr>
            <w:rFonts w:ascii="Times New Roman" w:eastAsia="Times New Roman" w:hAnsi="Times New Roman" w:cs="Times New Roman"/>
            <w:sz w:val="18"/>
            <w:szCs w:val="18"/>
            <w:highlight w:val="white"/>
          </w:rPr>
          <w:delText>Ballet and Tap Dancer in Dance Dynamics Studio, (10 yea</w:delText>
        </w:r>
        <w:r w:rsidR="007037D3" w:rsidRPr="005A79C4" w:rsidDel="009F34D3">
          <w:rPr>
            <w:rFonts w:ascii="Times New Roman" w:eastAsia="Times New Roman" w:hAnsi="Times New Roman" w:cs="Times New Roman"/>
            <w:sz w:val="18"/>
            <w:szCs w:val="18"/>
            <w:highlight w:val="white"/>
          </w:rPr>
          <w:delText>rs</w:delText>
        </w:r>
      </w:del>
    </w:p>
    <w:p w14:paraId="16A9240F" w14:textId="640907E2" w:rsidR="00315ECC" w:rsidRPr="007E54AD" w:rsidDel="009F34D3" w:rsidRDefault="00315ECC" w:rsidP="007037D3">
      <w:pPr>
        <w:spacing w:line="240" w:lineRule="auto"/>
        <w:rPr>
          <w:del w:id="89" w:author="Naomi Press" w:date="2019-08-07T16:27:00Z"/>
          <w:rFonts w:ascii="Times New Roman" w:eastAsia="Times New Roman" w:hAnsi="Times New Roman" w:cs="Times New Roman"/>
          <w:sz w:val="19"/>
          <w:szCs w:val="19"/>
          <w:highlight w:val="white"/>
        </w:rPr>
        <w:sectPr w:rsidR="00315ECC" w:rsidRPr="007E54AD" w:rsidDel="009F34D3">
          <w:type w:val="continuous"/>
          <w:pgSz w:w="12240" w:h="15840"/>
          <w:pgMar w:top="863" w:right="863" w:bottom="863" w:left="863" w:header="720" w:footer="720" w:gutter="0"/>
          <w:cols w:num="2" w:space="720" w:equalWidth="0">
            <w:col w:w="4895" w:space="720"/>
            <w:col w:w="4895" w:space="0"/>
          </w:cols>
        </w:sectPr>
      </w:pPr>
    </w:p>
    <w:p w14:paraId="00000028" w14:textId="7CA426E9" w:rsidR="0055218B" w:rsidRPr="00F41372" w:rsidDel="009F34D3" w:rsidRDefault="00003E42" w:rsidP="007E54AD">
      <w:pPr>
        <w:spacing w:line="240" w:lineRule="auto"/>
        <w:rPr>
          <w:del w:id="90" w:author="Naomi Press" w:date="2019-08-07T16:21:00Z"/>
          <w:rFonts w:ascii="Times New Roman" w:eastAsia="Times New Roman" w:hAnsi="Times New Roman" w:cs="Times New Roman"/>
          <w:b/>
          <w:sz w:val="20"/>
          <w:szCs w:val="20"/>
          <w:highlight w:val="white"/>
        </w:rPr>
      </w:pPr>
      <w:r>
        <w:rPr>
          <w:noProof/>
        </w:rPr>
        <w:pict w14:anchorId="3A40F5EB">
          <v:rect id="_x0000_i1026" alt="" style="width:525.7pt;height:.05pt;mso-width-percent:0;mso-height-percent:0;mso-width-percent:0;mso-height-percent:0" o:hralign="center" o:hrstd="t" o:hr="t" fillcolor="#a0a0a0" stroked="f"/>
        </w:pict>
      </w:r>
      <w:ins w:id="91" w:author="Naomi Press" w:date="2019-08-07T16:21:00Z">
        <w:r w:rsidR="009F34D3">
          <w:rPr>
            <w:rFonts w:ascii="Times New Roman" w:eastAsia="Times New Roman" w:hAnsi="Times New Roman" w:cs="Times New Roman"/>
            <w:b/>
            <w:sz w:val="20"/>
            <w:szCs w:val="20"/>
          </w:rPr>
          <w:t>Extrac</w:t>
        </w:r>
      </w:ins>
      <w:ins w:id="92" w:author="Naomi Press" w:date="2019-08-07T16:25:00Z">
        <w:r w:rsidR="009F34D3">
          <w:rPr>
            <w:rFonts w:ascii="Times New Roman" w:eastAsia="Times New Roman" w:hAnsi="Times New Roman" w:cs="Times New Roman"/>
            <w:b/>
            <w:sz w:val="20"/>
            <w:szCs w:val="20"/>
          </w:rPr>
          <w:t>urriculars and Other Interests</w:t>
        </w:r>
      </w:ins>
    </w:p>
    <w:p w14:paraId="5321D41F" w14:textId="77777777" w:rsidR="00F65820" w:rsidRDefault="00E373A7" w:rsidP="00F65820">
      <w:pPr>
        <w:spacing w:line="240" w:lineRule="auto"/>
        <w:rPr>
          <w:rFonts w:ascii="Times New Roman" w:eastAsia="Times New Roman" w:hAnsi="Times New Roman" w:cs="Times New Roman"/>
          <w:color w:val="000000"/>
          <w:sz w:val="19"/>
          <w:szCs w:val="19"/>
          <w:shd w:val="clear" w:color="auto" w:fill="FFFFFF"/>
          <w:lang w:val="en-US"/>
        </w:rPr>
      </w:pPr>
      <w:del w:id="93" w:author="Naomi Press" w:date="2019-08-07T16:21:00Z">
        <w:r w:rsidDel="009F34D3">
          <w:rPr>
            <w:rFonts w:ascii="Times New Roman" w:eastAsia="Times New Roman" w:hAnsi="Times New Roman" w:cs="Times New Roman"/>
            <w:b/>
            <w:sz w:val="20"/>
            <w:szCs w:val="20"/>
          </w:rPr>
          <w:delText xml:space="preserve">Leadership Experience </w:delText>
        </w:r>
      </w:del>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1E713D" w:rsidRPr="007D154E">
        <w:rPr>
          <w:rFonts w:ascii="Times New Roman" w:eastAsia="Times New Roman" w:hAnsi="Times New Roman" w:cs="Times New Roman"/>
          <w:color w:val="000000"/>
          <w:sz w:val="19"/>
          <w:szCs w:val="19"/>
          <w:shd w:val="clear" w:color="auto" w:fill="FFFFFF"/>
          <w:lang w:val="en-US"/>
        </w:rPr>
        <w:tab/>
      </w:r>
      <w:r w:rsidR="003454F2" w:rsidRPr="007D154E">
        <w:rPr>
          <w:rFonts w:ascii="Times New Roman" w:eastAsia="Times New Roman" w:hAnsi="Times New Roman" w:cs="Times New Roman"/>
          <w:color w:val="000000"/>
          <w:sz w:val="19"/>
          <w:szCs w:val="19"/>
          <w:shd w:val="clear" w:color="auto" w:fill="FFFFFF"/>
          <w:lang w:val="en-US"/>
        </w:rPr>
        <w:t xml:space="preserve">      </w:t>
      </w:r>
      <w:r w:rsidR="00115619" w:rsidRPr="007D154E">
        <w:rPr>
          <w:rFonts w:ascii="Times New Roman" w:eastAsia="Times New Roman" w:hAnsi="Times New Roman" w:cs="Times New Roman"/>
          <w:color w:val="000000"/>
          <w:sz w:val="19"/>
          <w:szCs w:val="19"/>
          <w:shd w:val="clear" w:color="auto" w:fill="FFFFFF"/>
          <w:lang w:val="en-US"/>
        </w:rPr>
        <w:t xml:space="preserve">       </w:t>
      </w:r>
      <w:r w:rsidR="001E713D" w:rsidRPr="007D154E">
        <w:rPr>
          <w:rFonts w:ascii="Times New Roman" w:eastAsia="Times New Roman" w:hAnsi="Times New Roman" w:cs="Times New Roman"/>
          <w:color w:val="000000"/>
          <w:sz w:val="19"/>
          <w:szCs w:val="19"/>
          <w:shd w:val="clear" w:color="auto" w:fill="FFFFFF"/>
          <w:lang w:val="en-US"/>
        </w:rPr>
        <w:tab/>
        <w:t xml:space="preserve">            </w:t>
      </w:r>
    </w:p>
    <w:p w14:paraId="2C9E28A8" w14:textId="2248B806" w:rsidR="00F65820" w:rsidRPr="005A79C4" w:rsidRDefault="009F34D3" w:rsidP="00F65820">
      <w:pPr>
        <w:pStyle w:val="ListParagraph"/>
        <w:numPr>
          <w:ilvl w:val="0"/>
          <w:numId w:val="8"/>
        </w:numPr>
        <w:spacing w:line="240" w:lineRule="auto"/>
        <w:rPr>
          <w:rFonts w:ascii="Times New Roman" w:eastAsia="Times New Roman" w:hAnsi="Times New Roman" w:cs="Times New Roman"/>
          <w:sz w:val="18"/>
          <w:szCs w:val="18"/>
        </w:rPr>
      </w:pPr>
      <w:ins w:id="94" w:author="Naomi Press" w:date="2019-08-07T16:25:00Z">
        <w:r>
          <w:rPr>
            <w:rFonts w:ascii="Times New Roman" w:eastAsia="Times New Roman" w:hAnsi="Times New Roman" w:cs="Times New Roman"/>
            <w:sz w:val="18"/>
            <w:szCs w:val="18"/>
          </w:rPr>
          <w:t>Clubs</w:t>
        </w:r>
      </w:ins>
      <w:del w:id="95" w:author="Naomi Press" w:date="2019-08-07T16:25:00Z">
        <w:r w:rsidR="00F65820" w:rsidRPr="005A79C4" w:rsidDel="009F34D3">
          <w:rPr>
            <w:rFonts w:ascii="Times New Roman" w:eastAsia="Times New Roman" w:hAnsi="Times New Roman" w:cs="Times New Roman"/>
            <w:sz w:val="18"/>
            <w:szCs w:val="18"/>
          </w:rPr>
          <w:delText>Member and Participant</w:delText>
        </w:r>
      </w:del>
      <w:r w:rsidR="005A79C4" w:rsidRPr="005A79C4">
        <w:rPr>
          <w:rFonts w:ascii="Times New Roman" w:eastAsia="Times New Roman" w:hAnsi="Times New Roman" w:cs="Times New Roman"/>
          <w:sz w:val="18"/>
          <w:szCs w:val="18"/>
        </w:rPr>
        <w:t>:</w:t>
      </w:r>
      <w:r w:rsidR="00F65820" w:rsidRPr="005A79C4">
        <w:rPr>
          <w:rFonts w:ascii="Times New Roman" w:eastAsia="Times New Roman" w:hAnsi="Times New Roman" w:cs="Times New Roman"/>
          <w:sz w:val="18"/>
          <w:szCs w:val="18"/>
        </w:rPr>
        <w:t xml:space="preserve"> Association for Computing Machinery, All About Apps Club, Hunter Women in Computer Science </w:t>
      </w:r>
      <w:del w:id="96" w:author="Naomi Press" w:date="2019-08-07T16:25:00Z">
        <w:r w:rsidR="00F65820" w:rsidRPr="005A79C4" w:rsidDel="009F34D3">
          <w:rPr>
            <w:rFonts w:ascii="Times New Roman" w:eastAsia="Times New Roman" w:hAnsi="Times New Roman" w:cs="Times New Roman"/>
            <w:sz w:val="18"/>
            <w:szCs w:val="18"/>
          </w:rPr>
          <w:delText>Club</w:delText>
        </w:r>
        <w:r w:rsidR="000D374A" w:rsidRPr="005A79C4" w:rsidDel="009F34D3">
          <w:rPr>
            <w:rFonts w:ascii="Times New Roman" w:eastAsia="Times New Roman" w:hAnsi="Times New Roman" w:cs="Times New Roman"/>
            <w:sz w:val="18"/>
            <w:szCs w:val="18"/>
          </w:rPr>
          <w:delText xml:space="preserve"> </w:delText>
        </w:r>
      </w:del>
      <w:r w:rsidR="000D374A" w:rsidRPr="005A79C4">
        <w:rPr>
          <w:rFonts w:ascii="Times New Roman" w:eastAsia="Times New Roman" w:hAnsi="Times New Roman" w:cs="Times New Roman"/>
          <w:sz w:val="18"/>
          <w:szCs w:val="18"/>
        </w:rPr>
        <w:t xml:space="preserve">       </w:t>
      </w:r>
      <w:del w:id="97" w:author="Naomi Press" w:date="2019-08-07T16:16:00Z">
        <w:r w:rsidR="00F65820" w:rsidRPr="005A79C4" w:rsidDel="009F1A43">
          <w:rPr>
            <w:rFonts w:ascii="Times New Roman" w:eastAsia="Times New Roman" w:hAnsi="Times New Roman" w:cs="Times New Roman"/>
            <w:sz w:val="18"/>
            <w:szCs w:val="18"/>
          </w:rPr>
          <w:delText>2018 - Present</w:delText>
        </w:r>
      </w:del>
    </w:p>
    <w:p w14:paraId="587D7787" w14:textId="77777777" w:rsidR="009F34D3" w:rsidRDefault="00E373A7" w:rsidP="009F1A43">
      <w:pPr>
        <w:numPr>
          <w:ilvl w:val="0"/>
          <w:numId w:val="8"/>
        </w:numPr>
        <w:spacing w:line="240" w:lineRule="auto"/>
        <w:rPr>
          <w:ins w:id="98" w:author="Naomi Press" w:date="2019-08-07T16:25:00Z"/>
          <w:rFonts w:ascii="Times New Roman" w:eastAsia="Times New Roman" w:hAnsi="Times New Roman" w:cs="Times New Roman"/>
          <w:sz w:val="18"/>
          <w:szCs w:val="18"/>
        </w:rPr>
      </w:pPr>
      <w:r w:rsidRPr="005A79C4">
        <w:rPr>
          <w:rFonts w:ascii="Times New Roman" w:eastAsia="Times New Roman" w:hAnsi="Times New Roman" w:cs="Times New Roman"/>
          <w:sz w:val="18"/>
          <w:szCs w:val="18"/>
        </w:rPr>
        <w:t xml:space="preserve">Mentor, Scholar Bridges Program - mentor and host workshops </w:t>
      </w:r>
      <w:ins w:id="99" w:author="Naomi Press" w:date="2019-08-07T16:19:00Z">
        <w:r w:rsidR="009F1A43">
          <w:rPr>
            <w:rFonts w:ascii="Times New Roman" w:eastAsia="Times New Roman" w:hAnsi="Times New Roman" w:cs="Times New Roman"/>
            <w:sz w:val="18"/>
            <w:szCs w:val="18"/>
          </w:rPr>
          <w:t xml:space="preserve">for </w:t>
        </w:r>
      </w:ins>
      <w:r w:rsidRPr="005A79C4">
        <w:rPr>
          <w:rFonts w:ascii="Times New Roman" w:eastAsia="Times New Roman" w:hAnsi="Times New Roman" w:cs="Times New Roman"/>
          <w:sz w:val="18"/>
          <w:szCs w:val="18"/>
        </w:rPr>
        <w:t>students at Hunter College</w:t>
      </w:r>
    </w:p>
    <w:p w14:paraId="67A22DDE" w14:textId="77777777" w:rsidR="009F34D3" w:rsidRDefault="009F34D3" w:rsidP="009F1A43">
      <w:pPr>
        <w:numPr>
          <w:ilvl w:val="0"/>
          <w:numId w:val="8"/>
        </w:numPr>
        <w:spacing w:line="240" w:lineRule="auto"/>
        <w:rPr>
          <w:ins w:id="100" w:author="Naomi Press" w:date="2019-08-07T16:25:00Z"/>
          <w:rFonts w:ascii="Times New Roman" w:eastAsia="Times New Roman" w:hAnsi="Times New Roman" w:cs="Times New Roman"/>
          <w:sz w:val="18"/>
          <w:szCs w:val="18"/>
        </w:rPr>
      </w:pPr>
      <w:ins w:id="101" w:author="Naomi Press" w:date="2019-08-07T16:25:00Z">
        <w:r>
          <w:rPr>
            <w:rFonts w:ascii="Times New Roman" w:eastAsia="Times New Roman" w:hAnsi="Times New Roman" w:cs="Times New Roman"/>
            <w:sz w:val="18"/>
            <w:szCs w:val="18"/>
          </w:rPr>
          <w:t>Debate</w:t>
        </w:r>
      </w:ins>
    </w:p>
    <w:p w14:paraId="17B7E1EC" w14:textId="77777777" w:rsidR="009F34D3" w:rsidRDefault="009F34D3" w:rsidP="009F1A43">
      <w:pPr>
        <w:numPr>
          <w:ilvl w:val="0"/>
          <w:numId w:val="8"/>
        </w:numPr>
        <w:spacing w:line="240" w:lineRule="auto"/>
        <w:rPr>
          <w:ins w:id="102" w:author="Naomi Press" w:date="2019-08-07T16:26:00Z"/>
          <w:rFonts w:ascii="Times New Roman" w:eastAsia="Times New Roman" w:hAnsi="Times New Roman" w:cs="Times New Roman"/>
          <w:sz w:val="18"/>
          <w:szCs w:val="18"/>
        </w:rPr>
      </w:pPr>
      <w:ins w:id="103" w:author="Naomi Press" w:date="2019-08-07T16:25:00Z">
        <w:r>
          <w:rPr>
            <w:rFonts w:ascii="Times New Roman" w:eastAsia="Times New Roman" w:hAnsi="Times New Roman" w:cs="Times New Roman"/>
            <w:sz w:val="18"/>
            <w:szCs w:val="18"/>
          </w:rPr>
          <w:t>Languag</w:t>
        </w:r>
      </w:ins>
      <w:ins w:id="104" w:author="Naomi Press" w:date="2019-08-07T16:26:00Z">
        <w:r>
          <w:rPr>
            <w:rFonts w:ascii="Times New Roman" w:eastAsia="Times New Roman" w:hAnsi="Times New Roman" w:cs="Times New Roman"/>
            <w:sz w:val="18"/>
            <w:szCs w:val="18"/>
          </w:rPr>
          <w:t>es: Fluent in Hindu, Proficient in Spanish</w:t>
        </w:r>
      </w:ins>
    </w:p>
    <w:p w14:paraId="0000002D" w14:textId="17EC31FE" w:rsidR="0055218B" w:rsidRPr="005A79C4" w:rsidDel="009F1A43" w:rsidRDefault="009F34D3">
      <w:pPr>
        <w:numPr>
          <w:ilvl w:val="0"/>
          <w:numId w:val="8"/>
        </w:numPr>
        <w:spacing w:line="240" w:lineRule="auto"/>
        <w:rPr>
          <w:del w:id="105" w:author="Naomi Press" w:date="2019-08-07T16:16:00Z"/>
          <w:rFonts w:ascii="Times New Roman" w:eastAsia="Times New Roman" w:hAnsi="Times New Roman" w:cs="Times New Roman"/>
          <w:sz w:val="18"/>
          <w:szCs w:val="18"/>
        </w:rPr>
      </w:pPr>
      <w:ins w:id="106" w:author="Naomi Press" w:date="2019-08-07T16:26:00Z">
        <w:r>
          <w:rPr>
            <w:rFonts w:ascii="Times New Roman" w:eastAsia="Times New Roman" w:hAnsi="Times New Roman" w:cs="Times New Roman"/>
            <w:sz w:val="18"/>
            <w:szCs w:val="18"/>
          </w:rPr>
          <w:t>Ballet and Tap Dance</w:t>
        </w:r>
      </w:ins>
      <w:r w:rsidR="00E373A7" w:rsidRPr="005A79C4">
        <w:rPr>
          <w:rFonts w:ascii="Times New Roman" w:eastAsia="Times New Roman" w:hAnsi="Times New Roman" w:cs="Times New Roman"/>
          <w:sz w:val="18"/>
          <w:szCs w:val="18"/>
        </w:rPr>
        <w:tab/>
        <w:t xml:space="preserve">              </w:t>
      </w:r>
      <w:r w:rsidR="003454F2" w:rsidRPr="005A79C4">
        <w:rPr>
          <w:rFonts w:ascii="Times New Roman" w:eastAsia="Times New Roman" w:hAnsi="Times New Roman" w:cs="Times New Roman"/>
          <w:sz w:val="18"/>
          <w:szCs w:val="18"/>
        </w:rPr>
        <w:tab/>
      </w:r>
      <w:r w:rsidR="003454F2" w:rsidRPr="005A79C4">
        <w:rPr>
          <w:rFonts w:ascii="Times New Roman" w:eastAsia="Times New Roman" w:hAnsi="Times New Roman" w:cs="Times New Roman"/>
          <w:sz w:val="18"/>
          <w:szCs w:val="18"/>
        </w:rPr>
        <w:tab/>
        <w:t xml:space="preserve"> </w:t>
      </w:r>
      <w:r w:rsidR="000D374A" w:rsidRPr="005A79C4">
        <w:rPr>
          <w:rFonts w:ascii="Times New Roman" w:eastAsia="Times New Roman" w:hAnsi="Times New Roman" w:cs="Times New Roman"/>
          <w:sz w:val="18"/>
          <w:szCs w:val="18"/>
        </w:rPr>
        <w:t xml:space="preserve">        </w:t>
      </w:r>
      <w:r w:rsidR="000D374A" w:rsidRPr="005A79C4">
        <w:rPr>
          <w:rFonts w:ascii="Times New Roman" w:eastAsia="Times New Roman" w:hAnsi="Times New Roman" w:cs="Times New Roman"/>
          <w:sz w:val="18"/>
          <w:szCs w:val="18"/>
        </w:rPr>
        <w:tab/>
        <w:t xml:space="preserve">     </w:t>
      </w:r>
      <w:del w:id="107" w:author="Naomi Press" w:date="2019-08-07T16:16:00Z">
        <w:r w:rsidR="00E373A7" w:rsidRPr="005A79C4" w:rsidDel="009F1A43">
          <w:rPr>
            <w:rFonts w:ascii="Times New Roman" w:eastAsia="Times New Roman" w:hAnsi="Times New Roman" w:cs="Times New Roman"/>
            <w:sz w:val="18"/>
            <w:szCs w:val="18"/>
          </w:rPr>
          <w:delText xml:space="preserve">2018 - Present </w:delText>
        </w:r>
      </w:del>
    </w:p>
    <w:p w14:paraId="2B49C325" w14:textId="76EA5D8C" w:rsidR="008B4A20" w:rsidRPr="009F1A43" w:rsidRDefault="008B4A20" w:rsidP="009F1A43">
      <w:pPr>
        <w:numPr>
          <w:ilvl w:val="0"/>
          <w:numId w:val="8"/>
        </w:numPr>
        <w:spacing w:line="240" w:lineRule="auto"/>
        <w:rPr>
          <w:rFonts w:ascii="Times New Roman" w:eastAsia="Times New Roman" w:hAnsi="Times New Roman" w:cs="Times New Roman"/>
          <w:sz w:val="18"/>
          <w:szCs w:val="18"/>
        </w:rPr>
      </w:pPr>
      <w:del w:id="108" w:author="Naomi Press" w:date="2019-08-07T16:16:00Z">
        <w:r w:rsidRPr="009F1A43" w:rsidDel="009F1A43">
          <w:rPr>
            <w:rFonts w:ascii="Times New Roman" w:eastAsia="Times New Roman" w:hAnsi="Times New Roman" w:cs="Times New Roman"/>
            <w:sz w:val="18"/>
            <w:szCs w:val="18"/>
          </w:rPr>
          <w:delText>Representative, Bill &amp; Melinda Gates 2018 Hunter College Event</w:delText>
        </w:r>
      </w:del>
    </w:p>
    <w:p w14:paraId="0000002E" w14:textId="0F1F4F47" w:rsidR="0055218B" w:rsidRPr="005A79C4" w:rsidDel="009F1A43" w:rsidRDefault="00E373A7">
      <w:pPr>
        <w:numPr>
          <w:ilvl w:val="0"/>
          <w:numId w:val="8"/>
        </w:numPr>
        <w:spacing w:line="240" w:lineRule="auto"/>
        <w:rPr>
          <w:del w:id="109" w:author="Naomi Press" w:date="2019-08-07T16:17:00Z"/>
          <w:rFonts w:ascii="Times New Roman" w:eastAsia="Times New Roman" w:hAnsi="Times New Roman" w:cs="Times New Roman"/>
          <w:sz w:val="18"/>
          <w:szCs w:val="18"/>
        </w:rPr>
      </w:pPr>
      <w:del w:id="110" w:author="Naomi Press" w:date="2019-08-07T16:17:00Z">
        <w:r w:rsidRPr="005A79C4" w:rsidDel="009F1A43">
          <w:rPr>
            <w:rFonts w:ascii="Times New Roman" w:eastAsia="Times New Roman" w:hAnsi="Times New Roman" w:cs="Times New Roman"/>
            <w:sz w:val="18"/>
            <w:szCs w:val="18"/>
          </w:rPr>
          <w:delText>Selected Member, Proskauer Adopt-A-High-School Program</w:delText>
        </w:r>
        <w:r w:rsidRPr="005A79C4" w:rsidDel="009F1A43">
          <w:rPr>
            <w:rFonts w:ascii="Times New Roman" w:eastAsia="Times New Roman" w:hAnsi="Times New Roman" w:cs="Times New Roman"/>
            <w:sz w:val="18"/>
            <w:szCs w:val="18"/>
          </w:rPr>
          <w:tab/>
        </w:r>
        <w:r w:rsidRPr="005A79C4" w:rsidDel="009F1A43">
          <w:rPr>
            <w:rFonts w:ascii="Times New Roman" w:eastAsia="Times New Roman" w:hAnsi="Times New Roman" w:cs="Times New Roman"/>
            <w:sz w:val="18"/>
            <w:szCs w:val="18"/>
          </w:rPr>
          <w:tab/>
        </w:r>
        <w:r w:rsidRPr="005A79C4" w:rsidDel="009F1A43">
          <w:rPr>
            <w:rFonts w:ascii="Times New Roman" w:eastAsia="Times New Roman" w:hAnsi="Times New Roman" w:cs="Times New Roman"/>
            <w:sz w:val="18"/>
            <w:szCs w:val="18"/>
          </w:rPr>
          <w:tab/>
        </w:r>
        <w:r w:rsidRPr="005A79C4" w:rsidDel="009F1A43">
          <w:rPr>
            <w:rFonts w:ascii="Times New Roman" w:eastAsia="Times New Roman" w:hAnsi="Times New Roman" w:cs="Times New Roman"/>
            <w:sz w:val="18"/>
            <w:szCs w:val="18"/>
          </w:rPr>
          <w:tab/>
        </w:r>
        <w:r w:rsidRPr="005A79C4" w:rsidDel="009F1A43">
          <w:rPr>
            <w:rFonts w:ascii="Times New Roman" w:eastAsia="Times New Roman" w:hAnsi="Times New Roman" w:cs="Times New Roman"/>
            <w:sz w:val="18"/>
            <w:szCs w:val="18"/>
          </w:rPr>
          <w:tab/>
          <w:delText xml:space="preserve">                    </w:delText>
        </w:r>
      </w:del>
    </w:p>
    <w:p w14:paraId="0000002F" w14:textId="1A3584B0" w:rsidR="0055218B" w:rsidRPr="000D374A" w:rsidDel="009F1A43" w:rsidRDefault="00E373A7">
      <w:pPr>
        <w:numPr>
          <w:ilvl w:val="0"/>
          <w:numId w:val="8"/>
        </w:numPr>
        <w:spacing w:line="240" w:lineRule="auto"/>
        <w:rPr>
          <w:del w:id="111" w:author="Naomi Press" w:date="2019-08-07T16:17:00Z"/>
          <w:rFonts w:ascii="Times New Roman" w:eastAsia="Times New Roman" w:hAnsi="Times New Roman" w:cs="Times New Roman"/>
          <w:sz w:val="16"/>
          <w:szCs w:val="16"/>
        </w:rPr>
      </w:pPr>
      <w:del w:id="112" w:author="Naomi Press" w:date="2019-08-07T16:17:00Z">
        <w:r w:rsidRPr="005A79C4" w:rsidDel="009F1A43">
          <w:rPr>
            <w:rFonts w:ascii="Times New Roman" w:eastAsia="Times New Roman" w:hAnsi="Times New Roman" w:cs="Times New Roman"/>
            <w:sz w:val="18"/>
            <w:szCs w:val="18"/>
          </w:rPr>
          <w:delText>Selected Member, Global Classrooms International Middle School Model UN Conference</w:delText>
        </w:r>
        <w:r w:rsidRPr="000D374A" w:rsidDel="009F1A43">
          <w:rPr>
            <w:rFonts w:ascii="Times New Roman" w:eastAsia="Times New Roman" w:hAnsi="Times New Roman" w:cs="Times New Roman"/>
            <w:sz w:val="16"/>
            <w:szCs w:val="16"/>
          </w:rPr>
          <w:delText xml:space="preserve"> </w:delText>
        </w:r>
      </w:del>
    </w:p>
    <w:p w14:paraId="3F657A19" w14:textId="77777777" w:rsidR="00F65820" w:rsidRDefault="00003E42">
      <w:pPr>
        <w:spacing w:line="240" w:lineRule="auto"/>
        <w:rPr>
          <w:rFonts w:ascii="Times New Roman" w:eastAsia="Times New Roman" w:hAnsi="Times New Roman" w:cs="Times New Roman"/>
          <w:b/>
          <w:sz w:val="20"/>
          <w:szCs w:val="20"/>
        </w:rPr>
      </w:pPr>
      <w:r>
        <w:rPr>
          <w:noProof/>
        </w:rPr>
        <w:pict w14:anchorId="44B31FBD">
          <v:rect id="_x0000_i1025" alt="" style="width:525.7pt;height:.05pt;mso-width-percent:0;mso-height-percent:0;mso-width-percent:0;mso-height-percent:0" o:hralign="center" o:bullet="t" o:hrstd="t" o:hr="t" fillcolor="#a0a0a0" stroked="f"/>
        </w:pict>
      </w:r>
    </w:p>
    <w:p w14:paraId="00000031" w14:textId="57039484" w:rsidR="0055218B" w:rsidRPr="00F65820" w:rsidRDefault="00E373A7">
      <w:pPr>
        <w:spacing w:line="240" w:lineRule="auto"/>
        <w:rPr>
          <w:rFonts w:ascii="Times New Roman" w:eastAsia="Times New Roman" w:hAnsi="Times New Roman" w:cs="Times New Roman"/>
          <w:b/>
          <w:sz w:val="20"/>
          <w:szCs w:val="20"/>
        </w:rPr>
      </w:pPr>
      <w:commentRangeStart w:id="113"/>
      <w:r>
        <w:rPr>
          <w:rFonts w:ascii="Times New Roman" w:eastAsia="Times New Roman" w:hAnsi="Times New Roman" w:cs="Times New Roman"/>
          <w:b/>
          <w:sz w:val="20"/>
          <w:szCs w:val="20"/>
        </w:rPr>
        <w:t>Research Experience</w:t>
      </w:r>
    </w:p>
    <w:p w14:paraId="22A88173" w14:textId="52E6D763" w:rsidR="00AC1FCC" w:rsidRPr="00717233" w:rsidRDefault="00E373A7" w:rsidP="00AC1FCC">
      <w:pPr>
        <w:spacing w:line="240" w:lineRule="auto"/>
        <w:rPr>
          <w:rFonts w:ascii="Times New Roman" w:eastAsia="Times New Roman" w:hAnsi="Times New Roman" w:cs="Times New Roman"/>
          <w:sz w:val="16"/>
          <w:szCs w:val="16"/>
        </w:rPr>
      </w:pPr>
      <w:r w:rsidRPr="00717233">
        <w:rPr>
          <w:rFonts w:ascii="Times New Roman" w:eastAsia="Times New Roman" w:hAnsi="Times New Roman" w:cs="Times New Roman"/>
          <w:sz w:val="16"/>
          <w:szCs w:val="16"/>
        </w:rPr>
        <w:t xml:space="preserve">Research Technical Facility Internship at </w:t>
      </w:r>
      <w:r w:rsidRPr="00717233">
        <w:rPr>
          <w:rFonts w:ascii="Times New Roman" w:eastAsia="Times New Roman" w:hAnsi="Times New Roman" w:cs="Times New Roman"/>
          <w:sz w:val="16"/>
          <w:szCs w:val="16"/>
          <w:highlight w:val="white"/>
        </w:rPr>
        <w:t>Weill Cornell Medical Institute</w:t>
      </w:r>
      <w:r w:rsidRPr="00717233">
        <w:rPr>
          <w:rFonts w:ascii="Times New Roman" w:eastAsia="Times New Roman" w:hAnsi="Times New Roman" w:cs="Times New Roman"/>
          <w:sz w:val="16"/>
          <w:szCs w:val="16"/>
          <w:highlight w:val="white"/>
        </w:rPr>
        <w:tab/>
      </w:r>
      <w:r w:rsidRPr="00717233">
        <w:rPr>
          <w:rFonts w:ascii="Times New Roman" w:eastAsia="Times New Roman" w:hAnsi="Times New Roman" w:cs="Times New Roman"/>
          <w:sz w:val="16"/>
          <w:szCs w:val="16"/>
          <w:highlight w:val="white"/>
        </w:rPr>
        <w:tab/>
      </w:r>
      <w:r w:rsidRPr="00717233">
        <w:rPr>
          <w:rFonts w:ascii="Times New Roman" w:eastAsia="Times New Roman" w:hAnsi="Times New Roman" w:cs="Times New Roman"/>
          <w:sz w:val="16"/>
          <w:szCs w:val="16"/>
          <w:highlight w:val="white"/>
        </w:rPr>
        <w:tab/>
      </w:r>
      <w:r w:rsidRPr="00717233">
        <w:rPr>
          <w:rFonts w:ascii="Times New Roman" w:eastAsia="Times New Roman" w:hAnsi="Times New Roman" w:cs="Times New Roman"/>
          <w:sz w:val="16"/>
          <w:szCs w:val="16"/>
          <w:highlight w:val="white"/>
        </w:rPr>
        <w:tab/>
        <w:t xml:space="preserve">          </w:t>
      </w:r>
      <w:r w:rsidR="003454F2" w:rsidRPr="00717233">
        <w:rPr>
          <w:rFonts w:ascii="Times New Roman" w:eastAsia="Times New Roman" w:hAnsi="Times New Roman" w:cs="Times New Roman"/>
          <w:sz w:val="16"/>
          <w:szCs w:val="16"/>
          <w:highlight w:val="white"/>
        </w:rPr>
        <w:t xml:space="preserve">     </w:t>
      </w:r>
      <w:r w:rsidRPr="00717233">
        <w:rPr>
          <w:rFonts w:ascii="Times New Roman" w:eastAsia="Times New Roman" w:hAnsi="Times New Roman" w:cs="Times New Roman"/>
          <w:sz w:val="16"/>
          <w:szCs w:val="16"/>
          <w:highlight w:val="white"/>
        </w:rPr>
        <w:t xml:space="preserve"> </w:t>
      </w:r>
      <w:r w:rsidR="003454F2" w:rsidRPr="00717233">
        <w:rPr>
          <w:rFonts w:ascii="Times New Roman" w:eastAsia="Times New Roman" w:hAnsi="Times New Roman" w:cs="Times New Roman"/>
          <w:sz w:val="16"/>
          <w:szCs w:val="16"/>
          <w:highlight w:val="white"/>
        </w:rPr>
        <w:t xml:space="preserve">              </w:t>
      </w:r>
      <w:r w:rsidR="00AC1FCC" w:rsidRPr="00717233">
        <w:rPr>
          <w:rFonts w:ascii="Times New Roman" w:eastAsia="Times New Roman" w:hAnsi="Times New Roman" w:cs="Times New Roman"/>
          <w:sz w:val="16"/>
          <w:szCs w:val="16"/>
          <w:highlight w:val="white"/>
        </w:rPr>
        <w:t xml:space="preserve"> </w:t>
      </w:r>
      <w:r w:rsidR="00717233">
        <w:rPr>
          <w:rFonts w:ascii="Times New Roman" w:eastAsia="Times New Roman" w:hAnsi="Times New Roman" w:cs="Times New Roman"/>
          <w:sz w:val="16"/>
          <w:szCs w:val="16"/>
          <w:highlight w:val="white"/>
        </w:rPr>
        <w:tab/>
      </w:r>
      <w:r w:rsidR="00717233">
        <w:rPr>
          <w:rFonts w:ascii="Times New Roman" w:eastAsia="Times New Roman" w:hAnsi="Times New Roman" w:cs="Times New Roman"/>
          <w:sz w:val="16"/>
          <w:szCs w:val="16"/>
          <w:highlight w:val="white"/>
        </w:rPr>
        <w:tab/>
      </w:r>
      <w:r w:rsidRPr="00717233">
        <w:rPr>
          <w:rFonts w:ascii="Times New Roman" w:eastAsia="Times New Roman" w:hAnsi="Times New Roman" w:cs="Times New Roman"/>
          <w:sz w:val="16"/>
          <w:szCs w:val="16"/>
          <w:highlight w:val="white"/>
        </w:rPr>
        <w:t>July - Aug 2015</w:t>
      </w:r>
    </w:p>
    <w:p w14:paraId="52E9A9FC" w14:textId="1D5C88F7" w:rsidR="00912583" w:rsidRDefault="00E373A7" w:rsidP="0031515F">
      <w:pPr>
        <w:spacing w:line="240" w:lineRule="auto"/>
        <w:rPr>
          <w:rFonts w:ascii="Times New Roman" w:eastAsia="Times New Roman" w:hAnsi="Times New Roman" w:cs="Times New Roman"/>
          <w:sz w:val="16"/>
          <w:szCs w:val="16"/>
        </w:rPr>
      </w:pPr>
      <w:r w:rsidRPr="00717233">
        <w:rPr>
          <w:rFonts w:ascii="Times New Roman" w:eastAsia="Times New Roman" w:hAnsi="Times New Roman" w:cs="Times New Roman"/>
          <w:sz w:val="16"/>
          <w:szCs w:val="16"/>
        </w:rPr>
        <w:t>Research in “p53 and Tau Interaction in Human Non-Neuronal Cells”</w:t>
      </w:r>
      <w:r w:rsidR="003454F2" w:rsidRPr="00717233">
        <w:rPr>
          <w:rFonts w:ascii="Times New Roman" w:eastAsia="Times New Roman" w:hAnsi="Times New Roman" w:cs="Times New Roman"/>
          <w:sz w:val="16"/>
          <w:szCs w:val="16"/>
        </w:rPr>
        <w:t xml:space="preserve"> and present research </w:t>
      </w:r>
      <w:r w:rsidRPr="00717233">
        <w:rPr>
          <w:rFonts w:ascii="Times New Roman" w:eastAsia="Times New Roman" w:hAnsi="Times New Roman" w:cs="Times New Roman"/>
          <w:sz w:val="16"/>
          <w:szCs w:val="16"/>
        </w:rPr>
        <w:t xml:space="preserve">in Research Technical Conference at Hunter College (presented) </w:t>
      </w:r>
      <w:commentRangeEnd w:id="113"/>
      <w:r w:rsidR="009F1A43">
        <w:rPr>
          <w:rStyle w:val="CommentReference"/>
        </w:rPr>
        <w:commentReference w:id="113"/>
      </w:r>
    </w:p>
    <w:p w14:paraId="0BF36BE2" w14:textId="77777777" w:rsidR="005A79C4" w:rsidRPr="00717233" w:rsidRDefault="005A79C4" w:rsidP="0031515F">
      <w:pPr>
        <w:spacing w:line="240" w:lineRule="auto"/>
        <w:rPr>
          <w:rFonts w:ascii="Times New Roman" w:eastAsia="Times New Roman" w:hAnsi="Times New Roman" w:cs="Times New Roman"/>
          <w:sz w:val="16"/>
          <w:szCs w:val="16"/>
        </w:rPr>
      </w:pPr>
      <w:bookmarkStart w:id="114" w:name="_GoBack"/>
      <w:bookmarkEnd w:id="114"/>
    </w:p>
    <w:sectPr w:rsidR="005A79C4" w:rsidRPr="00717233">
      <w:type w:val="continuous"/>
      <w:pgSz w:w="12240" w:h="15840"/>
      <w:pgMar w:top="863" w:right="863" w:bottom="863" w:left="86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Naomi Press" w:date="2019-08-07T16:11:00Z" w:initials="NP">
    <w:p w14:paraId="73ACC424" w14:textId="20DB5EEE" w:rsidR="00E33598" w:rsidRDefault="00E33598">
      <w:pPr>
        <w:pStyle w:val="CommentText"/>
      </w:pPr>
      <w:r>
        <w:rPr>
          <w:rStyle w:val="CommentReference"/>
        </w:rPr>
        <w:annotationRef/>
      </w:r>
      <w:r w:rsidR="009F1A43">
        <w:t>Instead of saying the words “Developing” and “develop” in the same sentence, is there a way to describe your specific contribution to the team? What, exactly, are your responsibilities, and what have the results been?</w:t>
      </w:r>
    </w:p>
  </w:comment>
  <w:comment w:id="50" w:author="Naomi Press" w:date="2019-08-07T16:13:00Z" w:initials="NP">
    <w:p w14:paraId="1AD58F8E" w14:textId="21938D5C" w:rsidR="009F1A43" w:rsidRDefault="009F1A43">
      <w:pPr>
        <w:pStyle w:val="CommentText"/>
      </w:pPr>
      <w:r>
        <w:rPr>
          <w:rStyle w:val="CommentReference"/>
        </w:rPr>
        <w:annotationRef/>
      </w:r>
      <w:r>
        <w:t>Did you really mean to use the word, “nullify,” which means “to cancel out”? I don’t understand what this project accomplished.</w:t>
      </w:r>
    </w:p>
  </w:comment>
  <w:comment w:id="51" w:author="Naomi Press" w:date="2019-08-07T16:15:00Z" w:initials="NP">
    <w:p w14:paraId="77B6C525" w14:textId="649A6D5F" w:rsidR="009F1A43" w:rsidRDefault="009F1A43">
      <w:pPr>
        <w:pStyle w:val="CommentText"/>
      </w:pPr>
      <w:r>
        <w:rPr>
          <w:rStyle w:val="CommentReference"/>
        </w:rPr>
        <w:annotationRef/>
      </w:r>
      <w:r>
        <w:t>Is “the2048” the name of the game?</w:t>
      </w:r>
    </w:p>
  </w:comment>
  <w:comment w:id="52" w:author="Naomi Press" w:date="2019-08-07T16:14:00Z" w:initials="NP">
    <w:p w14:paraId="34A2C645" w14:textId="66AC3694" w:rsidR="009F1A43" w:rsidRDefault="009F1A43">
      <w:pPr>
        <w:pStyle w:val="CommentText"/>
      </w:pPr>
      <w:r>
        <w:rPr>
          <w:rStyle w:val="CommentReference"/>
        </w:rPr>
        <w:annotationRef/>
      </w:r>
      <w:r>
        <w:t>Can you say “using” instead of “with an understanding of”?</w:t>
      </w:r>
    </w:p>
  </w:comment>
  <w:comment w:id="53" w:author="Naomi Press" w:date="2019-08-07T16:15:00Z" w:initials="NP">
    <w:p w14:paraId="1362B32D" w14:textId="33EAA73F" w:rsidR="009F1A43" w:rsidRDefault="009F1A43">
      <w:pPr>
        <w:pStyle w:val="CommentText"/>
      </w:pPr>
      <w:r>
        <w:rPr>
          <w:rStyle w:val="CommentReference"/>
        </w:rPr>
        <w:annotationRef/>
      </w:r>
      <w:r>
        <w:t>What language did you use to create the app?</w:t>
      </w:r>
    </w:p>
  </w:comment>
  <w:comment w:id="54" w:author="Naomi Press" w:date="2019-08-07T16:29:00Z" w:initials="NP">
    <w:p w14:paraId="361AC303" w14:textId="6503B09E" w:rsidR="009F34D3" w:rsidRDefault="009F34D3">
      <w:pPr>
        <w:pStyle w:val="CommentText"/>
      </w:pPr>
      <w:r>
        <w:rPr>
          <w:rStyle w:val="CommentReference"/>
        </w:rPr>
        <w:annotationRef/>
      </w:r>
      <w:r>
        <w:t>I moved your other skills down to the “Extracurriculars and Other Interests” section, but now the formatting is wrong for the Technical Skills Section. This is one of the most important sections, so I feel it should stand alone</w:t>
      </w:r>
      <w:r w:rsidR="0072133D">
        <w:rPr>
          <w:noProof/>
        </w:rPr>
        <w:t>. I leave it to you to fix the formatting!</w:t>
      </w:r>
    </w:p>
  </w:comment>
  <w:comment w:id="113" w:author="Naomi Press" w:date="2019-08-07T16:20:00Z" w:initials="NP">
    <w:p w14:paraId="7276DC40" w14:textId="01DCFABD" w:rsidR="009F1A43" w:rsidRDefault="009F1A43">
      <w:pPr>
        <w:pStyle w:val="CommentText"/>
      </w:pPr>
      <w:r>
        <w:rPr>
          <w:rStyle w:val="CommentReference"/>
        </w:rPr>
        <w:annotationRef/>
      </w:r>
      <w:r>
        <w:t xml:space="preserve">I’m not sure you need to include this, as it was a </w:t>
      </w:r>
      <w:proofErr w:type="gramStart"/>
      <w:r>
        <w:t>one month</w:t>
      </w:r>
      <w:proofErr w:type="gramEnd"/>
      <w:r>
        <w:t xml:space="preserve"> experience four years ago, </w:t>
      </w:r>
      <w:r w:rsidR="00D065EB">
        <w:t xml:space="preserve">but it is up to you. If you keep it, you should just say, “Conducted research on </w:t>
      </w:r>
      <w:r w:rsidR="00003E42">
        <w:rPr>
          <w:noProof/>
        </w:rPr>
        <w:t>'</w:t>
      </w:r>
      <w:r w:rsidR="00D065EB">
        <w:t>p53 and Tau Interaction in Human Non-Neuronal Ce</w:t>
      </w:r>
      <w:r w:rsidR="00003E42">
        <w:rPr>
          <w:noProof/>
        </w:rPr>
        <w:t>ll</w:t>
      </w:r>
      <w:r w:rsidR="00003E42">
        <w:rPr>
          <w:noProof/>
        </w:rPr>
        <w:t>s</w:t>
      </w:r>
      <w:r w:rsidR="00003E42">
        <w:rPr>
          <w:noProof/>
        </w:rPr>
        <w:t>,</w:t>
      </w:r>
      <w:r w:rsidR="00003E42">
        <w:rPr>
          <w:noProof/>
        </w:rPr>
        <w:t>'</w:t>
      </w:r>
      <w:r w:rsidR="00003E42">
        <w:rPr>
          <w:noProof/>
        </w:rPr>
        <w:t xml:space="preserve"> a</w:t>
      </w:r>
      <w:r w:rsidR="00003E42">
        <w:rPr>
          <w:noProof/>
        </w:rPr>
        <w:t xml:space="preserve">nd </w:t>
      </w:r>
      <w:r w:rsidR="00003E42">
        <w:rPr>
          <w:noProof/>
        </w:rPr>
        <w:t>p</w:t>
      </w:r>
      <w:r w:rsidR="00003E42">
        <w:rPr>
          <w:noProof/>
        </w:rPr>
        <w:t>re</w:t>
      </w:r>
      <w:r w:rsidR="00003E42">
        <w:rPr>
          <w:noProof/>
        </w:rPr>
        <w:t xml:space="preserve">sented </w:t>
      </w:r>
      <w:r w:rsidR="00003E42">
        <w:rPr>
          <w:noProof/>
        </w:rPr>
        <w:t>r</w:t>
      </w:r>
      <w:r w:rsidR="00003E42">
        <w:rPr>
          <w:noProof/>
        </w:rPr>
        <w:t>e</w:t>
      </w:r>
      <w:r w:rsidR="00003E42">
        <w:rPr>
          <w:noProof/>
        </w:rPr>
        <w:t>su</w:t>
      </w:r>
      <w:r w:rsidR="00003E42">
        <w:rPr>
          <w:noProof/>
        </w:rPr>
        <w:t>lts</w:t>
      </w:r>
      <w:r w:rsidR="00003E42">
        <w:rPr>
          <w:noProof/>
        </w:rPr>
        <w:t xml:space="preserve"> </w:t>
      </w:r>
      <w:r w:rsidR="00003E42">
        <w:rPr>
          <w:noProof/>
        </w:rPr>
        <w:t>at</w:t>
      </w:r>
      <w:r w:rsidR="00003E42">
        <w:rPr>
          <w:noProof/>
        </w:rPr>
        <w:t xml:space="preserve"> </w:t>
      </w:r>
      <w:r w:rsidR="00003E42">
        <w:rPr>
          <w:noProof/>
        </w:rPr>
        <w:t>Hunter Colleg</w:t>
      </w:r>
      <w:r w:rsidR="00003E42">
        <w:rPr>
          <w:noProof/>
        </w:rPr>
        <w:t xml:space="preserve">e </w:t>
      </w:r>
      <w:r w:rsidR="00003E42">
        <w:rPr>
          <w:noProof/>
        </w:rPr>
        <w:t>R</w:t>
      </w:r>
      <w:r w:rsidR="00003E42">
        <w:rPr>
          <w:noProof/>
        </w:rPr>
        <w:t>e</w:t>
      </w:r>
      <w:r w:rsidR="00003E42">
        <w:rPr>
          <w:noProof/>
        </w:rPr>
        <w:t xml:space="preserve">search </w:t>
      </w:r>
      <w:r w:rsidR="00003E42">
        <w:rPr>
          <w:noProof/>
        </w:rPr>
        <w:t>Tec</w:t>
      </w:r>
      <w:r w:rsidR="00003E42">
        <w:rPr>
          <w:noProof/>
        </w:rPr>
        <w:t>h</w:t>
      </w:r>
      <w:r w:rsidR="00003E42">
        <w:rPr>
          <w:noProof/>
        </w:rPr>
        <w:t xml:space="preserve">nical </w:t>
      </w:r>
      <w:r w:rsidR="00003E42">
        <w:rPr>
          <w:noProof/>
        </w:rPr>
        <w:t>Conference</w:t>
      </w:r>
      <w:r w:rsidR="00003E42">
        <w:rPr>
          <w:noProof/>
        </w:rPr>
        <w:t>"</w:t>
      </w:r>
      <w:r w:rsidR="00003E42">
        <w:rPr>
          <w:noProof/>
        </w:rPr>
        <w:t xml:space="preserve"> </w:t>
      </w:r>
      <w:r w:rsidR="00003E42">
        <w:rPr>
          <w:noProof/>
        </w:rPr>
        <w:t>(</w:t>
      </w:r>
      <w:r w:rsidR="00003E42">
        <w:rPr>
          <w:noProof/>
        </w:rPr>
        <w:t>J</w:t>
      </w:r>
      <w:r w:rsidR="00003E42">
        <w:rPr>
          <w:noProof/>
        </w:rPr>
        <w:t>ust ma</w:t>
      </w:r>
      <w:r w:rsidR="00003E42">
        <w:rPr>
          <w:noProof/>
        </w:rPr>
        <w:t>ke sure you have the</w:t>
      </w:r>
      <w:r w:rsidR="00003E42">
        <w:rPr>
          <w:noProof/>
        </w:rPr>
        <w:t xml:space="preserve"> </w:t>
      </w:r>
      <w:r w:rsidR="00003E42">
        <w:rPr>
          <w:noProof/>
        </w:rPr>
        <w:t>correc</w:t>
      </w:r>
      <w:r w:rsidR="00003E42">
        <w:rPr>
          <w:noProof/>
        </w:rPr>
        <w:t>t</w:t>
      </w:r>
      <w:r w:rsidR="00003E42">
        <w:rPr>
          <w:noProof/>
        </w:rPr>
        <w:t xml:space="preserve"> name of the conference</w:t>
      </w:r>
      <w:r w:rsidR="00003E42">
        <w:rPr>
          <w:noProof/>
        </w:rPr>
        <w:t>)</w:t>
      </w:r>
      <w:r w:rsidR="00003E42">
        <w:rPr>
          <w:noProof/>
        </w:rPr>
        <w:t>. Also</w:t>
      </w:r>
      <w:r w:rsidR="00003E42">
        <w:rPr>
          <w:noProof/>
        </w:rPr>
        <w:t xml:space="preserve">, if you do </w:t>
      </w:r>
      <w:r w:rsidR="00003E42">
        <w:rPr>
          <w:noProof/>
        </w:rPr>
        <w:t>ke</w:t>
      </w:r>
      <w:r w:rsidR="00003E42">
        <w:rPr>
          <w:noProof/>
        </w:rPr>
        <w:t>ep it, it should probably go a</w:t>
      </w:r>
      <w:r w:rsidR="00003E42">
        <w:rPr>
          <w:noProof/>
        </w:rPr>
        <w:t>b</w:t>
      </w:r>
      <w:r w:rsidR="00003E42">
        <w:rPr>
          <w:noProof/>
        </w:rPr>
        <w:t>ove</w:t>
      </w:r>
      <w:r w:rsidR="00003E42">
        <w:rPr>
          <w:noProof/>
        </w:rPr>
        <w:t xml:space="preserve"> your ex</w:t>
      </w:r>
      <w:r w:rsidR="00003E42">
        <w:rPr>
          <w:noProof/>
        </w:rPr>
        <w:t>tracurriculars and other interest</w:t>
      </w:r>
      <w:r w:rsidR="00003E42">
        <w:rPr>
          <w:noProof/>
        </w:rPr>
        <w:t>s</w:t>
      </w:r>
      <w:r w:rsidR="00003E42">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CC424" w15:done="0"/>
  <w15:commentEx w15:paraId="1AD58F8E" w15:done="0"/>
  <w15:commentEx w15:paraId="77B6C525" w15:done="0"/>
  <w15:commentEx w15:paraId="34A2C645" w15:done="0"/>
  <w15:commentEx w15:paraId="1362B32D" w15:done="0"/>
  <w15:commentEx w15:paraId="361AC303" w15:done="0"/>
  <w15:commentEx w15:paraId="7276DC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CC424" w16cid:durableId="20F576A2"/>
  <w16cid:commentId w16cid:paraId="1AD58F8E" w16cid:durableId="20F5772A"/>
  <w16cid:commentId w16cid:paraId="77B6C525" w16cid:durableId="20F5778A"/>
  <w16cid:commentId w16cid:paraId="34A2C645" w16cid:durableId="20F5776C"/>
  <w16cid:commentId w16cid:paraId="1362B32D" w16cid:durableId="20F577AE"/>
  <w16cid:commentId w16cid:paraId="361AC303" w16cid:durableId="20F57ADF"/>
  <w16cid:commentId w16cid:paraId="7276DC40" w16cid:durableId="20F578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5" style="width:0;height:1.5pt" o:hralign="center" o:bullet="t" o:hrstd="t" o:hr="t" fillcolor="#a0a0a0" stroked="f"/>
    </w:pict>
  </w:numPicBullet>
  <w:abstractNum w:abstractNumId="0" w15:restartNumberingAfterBreak="0">
    <w:nsid w:val="05A83CCC"/>
    <w:multiLevelType w:val="multilevel"/>
    <w:tmpl w:val="1DA6E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31062"/>
    <w:multiLevelType w:val="multilevel"/>
    <w:tmpl w:val="5D9CB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23183"/>
    <w:multiLevelType w:val="multilevel"/>
    <w:tmpl w:val="590A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E07BD"/>
    <w:multiLevelType w:val="multilevel"/>
    <w:tmpl w:val="34A62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D4990"/>
    <w:multiLevelType w:val="hybridMultilevel"/>
    <w:tmpl w:val="B9C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178"/>
    <w:multiLevelType w:val="multilevel"/>
    <w:tmpl w:val="1CEAB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820D1"/>
    <w:multiLevelType w:val="multilevel"/>
    <w:tmpl w:val="376CA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EB0924"/>
    <w:multiLevelType w:val="multilevel"/>
    <w:tmpl w:val="9BA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6630E"/>
    <w:multiLevelType w:val="hybridMultilevel"/>
    <w:tmpl w:val="9A7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E61C2"/>
    <w:multiLevelType w:val="multilevel"/>
    <w:tmpl w:val="121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25946"/>
    <w:multiLevelType w:val="multilevel"/>
    <w:tmpl w:val="382AE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FC5832"/>
    <w:multiLevelType w:val="hybridMultilevel"/>
    <w:tmpl w:val="8FCA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02C78"/>
    <w:multiLevelType w:val="multilevel"/>
    <w:tmpl w:val="7AF48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886C71"/>
    <w:multiLevelType w:val="multilevel"/>
    <w:tmpl w:val="EB06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5"/>
  </w:num>
  <w:num w:numId="4">
    <w:abstractNumId w:val="13"/>
  </w:num>
  <w:num w:numId="5">
    <w:abstractNumId w:val="1"/>
  </w:num>
  <w:num w:numId="6">
    <w:abstractNumId w:val="0"/>
  </w:num>
  <w:num w:numId="7">
    <w:abstractNumId w:val="6"/>
  </w:num>
  <w:num w:numId="8">
    <w:abstractNumId w:val="3"/>
  </w:num>
  <w:num w:numId="9">
    <w:abstractNumId w:val="11"/>
  </w:num>
  <w:num w:numId="10">
    <w:abstractNumId w:val="8"/>
  </w:num>
  <w:num w:numId="11">
    <w:abstractNumId w:val="9"/>
  </w:num>
  <w:num w:numId="12">
    <w:abstractNumId w:val="2"/>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omi Press">
    <w15:presenceInfo w15:providerId="Windows Live" w15:userId="4961c43b89657b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8B"/>
    <w:rsid w:val="00003E42"/>
    <w:rsid w:val="00042A48"/>
    <w:rsid w:val="00064FE0"/>
    <w:rsid w:val="000D374A"/>
    <w:rsid w:val="00115619"/>
    <w:rsid w:val="00121B7C"/>
    <w:rsid w:val="0018296E"/>
    <w:rsid w:val="001E713D"/>
    <w:rsid w:val="00252732"/>
    <w:rsid w:val="00254437"/>
    <w:rsid w:val="002612F9"/>
    <w:rsid w:val="00267613"/>
    <w:rsid w:val="002C1652"/>
    <w:rsid w:val="002F2596"/>
    <w:rsid w:val="00307663"/>
    <w:rsid w:val="0031515F"/>
    <w:rsid w:val="00315ECC"/>
    <w:rsid w:val="003454F2"/>
    <w:rsid w:val="003B57F9"/>
    <w:rsid w:val="003D3565"/>
    <w:rsid w:val="004044DA"/>
    <w:rsid w:val="0042027F"/>
    <w:rsid w:val="00436CE5"/>
    <w:rsid w:val="00442C0C"/>
    <w:rsid w:val="004577D2"/>
    <w:rsid w:val="00472124"/>
    <w:rsid w:val="004864AF"/>
    <w:rsid w:val="004B4C56"/>
    <w:rsid w:val="004C4B0F"/>
    <w:rsid w:val="00510DA0"/>
    <w:rsid w:val="0055218B"/>
    <w:rsid w:val="00592F41"/>
    <w:rsid w:val="005A79C4"/>
    <w:rsid w:val="005B3414"/>
    <w:rsid w:val="00630BCF"/>
    <w:rsid w:val="00694219"/>
    <w:rsid w:val="006C4BDD"/>
    <w:rsid w:val="007037D3"/>
    <w:rsid w:val="00717233"/>
    <w:rsid w:val="0072133D"/>
    <w:rsid w:val="007D154E"/>
    <w:rsid w:val="007E54AD"/>
    <w:rsid w:val="00844A4B"/>
    <w:rsid w:val="00846E91"/>
    <w:rsid w:val="00850883"/>
    <w:rsid w:val="00885F82"/>
    <w:rsid w:val="008A11AC"/>
    <w:rsid w:val="008B42F0"/>
    <w:rsid w:val="008B4A20"/>
    <w:rsid w:val="008F01BA"/>
    <w:rsid w:val="00912583"/>
    <w:rsid w:val="009131F9"/>
    <w:rsid w:val="009944D8"/>
    <w:rsid w:val="0099589A"/>
    <w:rsid w:val="009B36FA"/>
    <w:rsid w:val="009D7709"/>
    <w:rsid w:val="009E31FF"/>
    <w:rsid w:val="009E7BEA"/>
    <w:rsid w:val="009F1A43"/>
    <w:rsid w:val="009F34D3"/>
    <w:rsid w:val="00AC1FCC"/>
    <w:rsid w:val="00AE1271"/>
    <w:rsid w:val="00B30910"/>
    <w:rsid w:val="00B67906"/>
    <w:rsid w:val="00B9359C"/>
    <w:rsid w:val="00BB1539"/>
    <w:rsid w:val="00BE2F7F"/>
    <w:rsid w:val="00C4463E"/>
    <w:rsid w:val="00C50875"/>
    <w:rsid w:val="00C80581"/>
    <w:rsid w:val="00CA7076"/>
    <w:rsid w:val="00CC243E"/>
    <w:rsid w:val="00CC2C45"/>
    <w:rsid w:val="00CE7849"/>
    <w:rsid w:val="00D00A01"/>
    <w:rsid w:val="00D065EB"/>
    <w:rsid w:val="00D30EEC"/>
    <w:rsid w:val="00D70FC7"/>
    <w:rsid w:val="00DD14DD"/>
    <w:rsid w:val="00E00682"/>
    <w:rsid w:val="00E33598"/>
    <w:rsid w:val="00E373A7"/>
    <w:rsid w:val="00E53E61"/>
    <w:rsid w:val="00E7620C"/>
    <w:rsid w:val="00EB6DF3"/>
    <w:rsid w:val="00EE3470"/>
    <w:rsid w:val="00F41372"/>
    <w:rsid w:val="00F4760B"/>
    <w:rsid w:val="00F5262F"/>
    <w:rsid w:val="00F65820"/>
    <w:rsid w:val="00F81A9B"/>
    <w:rsid w:val="00FB4DEF"/>
    <w:rsid w:val="00FC26EE"/>
    <w:rsid w:val="00FC601F"/>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01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7E54AD"/>
    <w:rPr>
      <w:color w:val="0000FF"/>
      <w:u w:val="single"/>
    </w:rPr>
  </w:style>
  <w:style w:type="paragraph" w:styleId="ListParagraph">
    <w:name w:val="List Paragraph"/>
    <w:basedOn w:val="Normal"/>
    <w:uiPriority w:val="34"/>
    <w:qFormat/>
    <w:rsid w:val="003454F2"/>
    <w:pPr>
      <w:ind w:left="720"/>
      <w:contextualSpacing/>
    </w:pPr>
  </w:style>
  <w:style w:type="paragraph" w:customStyle="1" w:styleId="p1">
    <w:name w:val="p1"/>
    <w:basedOn w:val="Normal"/>
    <w:rsid w:val="00064FE0"/>
    <w:pPr>
      <w:spacing w:line="240" w:lineRule="auto"/>
    </w:pPr>
    <w:rPr>
      <w:rFonts w:ascii="Helvetica Neue" w:hAnsi="Helvetica Neue" w:cs="Times New Roman"/>
      <w:sz w:val="18"/>
      <w:szCs w:val="18"/>
      <w:lang w:val="en-US"/>
    </w:rPr>
  </w:style>
  <w:style w:type="paragraph" w:styleId="NormalWeb">
    <w:name w:val="Normal (Web)"/>
    <w:basedOn w:val="Normal"/>
    <w:uiPriority w:val="99"/>
    <w:semiHidden/>
    <w:unhideWhenUsed/>
    <w:rsid w:val="003076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l-9">
    <w:name w:val="col-9"/>
    <w:basedOn w:val="Normal"/>
    <w:rsid w:val="009125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B57F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7F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33598"/>
    <w:rPr>
      <w:sz w:val="16"/>
      <w:szCs w:val="16"/>
    </w:rPr>
  </w:style>
  <w:style w:type="paragraph" w:styleId="CommentText">
    <w:name w:val="annotation text"/>
    <w:basedOn w:val="Normal"/>
    <w:link w:val="CommentTextChar"/>
    <w:uiPriority w:val="99"/>
    <w:semiHidden/>
    <w:unhideWhenUsed/>
    <w:rsid w:val="00E33598"/>
    <w:pPr>
      <w:spacing w:line="240" w:lineRule="auto"/>
    </w:pPr>
    <w:rPr>
      <w:sz w:val="20"/>
      <w:szCs w:val="20"/>
    </w:rPr>
  </w:style>
  <w:style w:type="character" w:customStyle="1" w:styleId="CommentTextChar">
    <w:name w:val="Comment Text Char"/>
    <w:basedOn w:val="DefaultParagraphFont"/>
    <w:link w:val="CommentText"/>
    <w:uiPriority w:val="99"/>
    <w:semiHidden/>
    <w:rsid w:val="00E33598"/>
    <w:rPr>
      <w:sz w:val="20"/>
      <w:szCs w:val="20"/>
    </w:rPr>
  </w:style>
  <w:style w:type="paragraph" w:styleId="CommentSubject">
    <w:name w:val="annotation subject"/>
    <w:basedOn w:val="CommentText"/>
    <w:next w:val="CommentText"/>
    <w:link w:val="CommentSubjectChar"/>
    <w:uiPriority w:val="99"/>
    <w:semiHidden/>
    <w:unhideWhenUsed/>
    <w:rsid w:val="00E33598"/>
    <w:rPr>
      <w:b/>
      <w:bCs/>
    </w:rPr>
  </w:style>
  <w:style w:type="character" w:customStyle="1" w:styleId="CommentSubjectChar">
    <w:name w:val="Comment Subject Char"/>
    <w:basedOn w:val="CommentTextChar"/>
    <w:link w:val="CommentSubject"/>
    <w:uiPriority w:val="99"/>
    <w:semiHidden/>
    <w:rsid w:val="00E33598"/>
    <w:rPr>
      <w:b/>
      <w:bCs/>
      <w:sz w:val="20"/>
      <w:szCs w:val="20"/>
    </w:rPr>
  </w:style>
  <w:style w:type="paragraph" w:styleId="Revision">
    <w:name w:val="Revision"/>
    <w:hidden/>
    <w:uiPriority w:val="99"/>
    <w:semiHidden/>
    <w:rsid w:val="009F34D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9258">
      <w:bodyDiv w:val="1"/>
      <w:marLeft w:val="0"/>
      <w:marRight w:val="0"/>
      <w:marTop w:val="0"/>
      <w:marBottom w:val="0"/>
      <w:divBdr>
        <w:top w:val="none" w:sz="0" w:space="0" w:color="auto"/>
        <w:left w:val="none" w:sz="0" w:space="0" w:color="auto"/>
        <w:bottom w:val="none" w:sz="0" w:space="0" w:color="auto"/>
        <w:right w:val="none" w:sz="0" w:space="0" w:color="auto"/>
      </w:divBdr>
    </w:div>
    <w:div w:id="163978358">
      <w:bodyDiv w:val="1"/>
      <w:marLeft w:val="0"/>
      <w:marRight w:val="0"/>
      <w:marTop w:val="0"/>
      <w:marBottom w:val="0"/>
      <w:divBdr>
        <w:top w:val="none" w:sz="0" w:space="0" w:color="auto"/>
        <w:left w:val="none" w:sz="0" w:space="0" w:color="auto"/>
        <w:bottom w:val="none" w:sz="0" w:space="0" w:color="auto"/>
        <w:right w:val="none" w:sz="0" w:space="0" w:color="auto"/>
      </w:divBdr>
    </w:div>
    <w:div w:id="351881431">
      <w:bodyDiv w:val="1"/>
      <w:marLeft w:val="0"/>
      <w:marRight w:val="0"/>
      <w:marTop w:val="0"/>
      <w:marBottom w:val="0"/>
      <w:divBdr>
        <w:top w:val="none" w:sz="0" w:space="0" w:color="auto"/>
        <w:left w:val="none" w:sz="0" w:space="0" w:color="auto"/>
        <w:bottom w:val="none" w:sz="0" w:space="0" w:color="auto"/>
        <w:right w:val="none" w:sz="0" w:space="0" w:color="auto"/>
      </w:divBdr>
    </w:div>
    <w:div w:id="390925935">
      <w:bodyDiv w:val="1"/>
      <w:marLeft w:val="0"/>
      <w:marRight w:val="0"/>
      <w:marTop w:val="0"/>
      <w:marBottom w:val="0"/>
      <w:divBdr>
        <w:top w:val="none" w:sz="0" w:space="0" w:color="auto"/>
        <w:left w:val="none" w:sz="0" w:space="0" w:color="auto"/>
        <w:bottom w:val="none" w:sz="0" w:space="0" w:color="auto"/>
        <w:right w:val="none" w:sz="0" w:space="0" w:color="auto"/>
      </w:divBdr>
    </w:div>
    <w:div w:id="1004166835">
      <w:bodyDiv w:val="1"/>
      <w:marLeft w:val="0"/>
      <w:marRight w:val="0"/>
      <w:marTop w:val="0"/>
      <w:marBottom w:val="0"/>
      <w:divBdr>
        <w:top w:val="none" w:sz="0" w:space="0" w:color="auto"/>
        <w:left w:val="none" w:sz="0" w:space="0" w:color="auto"/>
        <w:bottom w:val="none" w:sz="0" w:space="0" w:color="auto"/>
        <w:right w:val="none" w:sz="0" w:space="0" w:color="auto"/>
      </w:divBdr>
    </w:div>
    <w:div w:id="1109198695">
      <w:bodyDiv w:val="1"/>
      <w:marLeft w:val="0"/>
      <w:marRight w:val="0"/>
      <w:marTop w:val="0"/>
      <w:marBottom w:val="0"/>
      <w:divBdr>
        <w:top w:val="none" w:sz="0" w:space="0" w:color="auto"/>
        <w:left w:val="none" w:sz="0" w:space="0" w:color="auto"/>
        <w:bottom w:val="none" w:sz="0" w:space="0" w:color="auto"/>
        <w:right w:val="none" w:sz="0" w:space="0" w:color="auto"/>
      </w:divBdr>
    </w:div>
    <w:div w:id="1202590755">
      <w:bodyDiv w:val="1"/>
      <w:marLeft w:val="0"/>
      <w:marRight w:val="0"/>
      <w:marTop w:val="0"/>
      <w:marBottom w:val="0"/>
      <w:divBdr>
        <w:top w:val="none" w:sz="0" w:space="0" w:color="auto"/>
        <w:left w:val="none" w:sz="0" w:space="0" w:color="auto"/>
        <w:bottom w:val="none" w:sz="0" w:space="0" w:color="auto"/>
        <w:right w:val="none" w:sz="0" w:space="0" w:color="auto"/>
      </w:divBdr>
    </w:div>
    <w:div w:id="1553619220">
      <w:bodyDiv w:val="1"/>
      <w:marLeft w:val="0"/>
      <w:marRight w:val="0"/>
      <w:marTop w:val="0"/>
      <w:marBottom w:val="0"/>
      <w:divBdr>
        <w:top w:val="none" w:sz="0" w:space="0" w:color="auto"/>
        <w:left w:val="none" w:sz="0" w:space="0" w:color="auto"/>
        <w:bottom w:val="none" w:sz="0" w:space="0" w:color="auto"/>
        <w:right w:val="none" w:sz="0" w:space="0" w:color="auto"/>
      </w:divBdr>
    </w:div>
    <w:div w:id="1918056682">
      <w:bodyDiv w:val="1"/>
      <w:marLeft w:val="0"/>
      <w:marRight w:val="0"/>
      <w:marTop w:val="0"/>
      <w:marBottom w:val="0"/>
      <w:divBdr>
        <w:top w:val="none" w:sz="0" w:space="0" w:color="auto"/>
        <w:left w:val="none" w:sz="0" w:space="0" w:color="auto"/>
        <w:bottom w:val="none" w:sz="0" w:space="0" w:color="auto"/>
        <w:right w:val="none" w:sz="0" w:space="0" w:color="auto"/>
      </w:divBdr>
    </w:div>
    <w:div w:id="2044556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skan-kapoor-266011164/" TargetMode="External"/><Relationship Id="rId11" Type="http://schemas.microsoft.com/office/2011/relationships/people" Target="people.xml"/><Relationship Id="rId5" Type="http://schemas.openxmlformats.org/officeDocument/2006/relationships/hyperlink" Target="https://github.com/muskankapo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Press</cp:lastModifiedBy>
  <cp:revision>4</cp:revision>
  <cp:lastPrinted>2019-06-25T15:39:00Z</cp:lastPrinted>
  <dcterms:created xsi:type="dcterms:W3CDTF">2019-08-07T21:16:00Z</dcterms:created>
  <dcterms:modified xsi:type="dcterms:W3CDTF">2019-08-07T21:53:00Z</dcterms:modified>
</cp:coreProperties>
</file>